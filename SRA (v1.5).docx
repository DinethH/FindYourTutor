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69379BE7" w14:textId="77777777">
        <w:trPr>
          <w:cantSplit/>
        </w:trPr>
        <w:tc>
          <w:tcPr>
            <w:tcW w:w="1278" w:type="dxa"/>
            <w:tcBorders>
              <w:top w:val="nil"/>
              <w:left w:val="nil"/>
              <w:bottom w:val="nil"/>
              <w:right w:val="nil"/>
            </w:tcBorders>
          </w:tcPr>
          <w:p w14:paraId="44701913" w14:textId="77777777" w:rsidR="00797251" w:rsidRDefault="00797251"/>
        </w:tc>
        <w:tc>
          <w:tcPr>
            <w:tcW w:w="7561" w:type="dxa"/>
            <w:gridSpan w:val="4"/>
            <w:tcBorders>
              <w:top w:val="nil"/>
              <w:left w:val="nil"/>
              <w:bottom w:val="nil"/>
              <w:right w:val="nil"/>
            </w:tcBorders>
          </w:tcPr>
          <w:p w14:paraId="1B7EC426" w14:textId="77777777" w:rsidR="00797251" w:rsidRDefault="00797251">
            <w:pPr>
              <w:pStyle w:val="Department"/>
            </w:pPr>
          </w:p>
        </w:tc>
      </w:tr>
      <w:tr w:rsidR="00797251" w14:paraId="7DCA711A"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1564CC4E" w14:textId="77777777" w:rsidR="00797251" w:rsidRDefault="00797251">
            <w:pPr>
              <w:spacing w:before="3520"/>
            </w:pPr>
          </w:p>
        </w:tc>
        <w:tc>
          <w:tcPr>
            <w:tcW w:w="6211" w:type="dxa"/>
            <w:gridSpan w:val="3"/>
            <w:tcBorders>
              <w:top w:val="nil"/>
              <w:left w:val="nil"/>
              <w:bottom w:val="nil"/>
              <w:right w:val="nil"/>
            </w:tcBorders>
          </w:tcPr>
          <w:p w14:paraId="56FE8894" w14:textId="77777777" w:rsidR="00797251" w:rsidRDefault="00797251">
            <w:pPr>
              <w:pStyle w:val="TOCBase"/>
              <w:tabs>
                <w:tab w:val="clear" w:pos="8640"/>
              </w:tabs>
              <w:spacing w:before="3520"/>
              <w:rPr>
                <w:caps w:val="0"/>
              </w:rPr>
            </w:pPr>
          </w:p>
        </w:tc>
      </w:tr>
      <w:tr w:rsidR="00797251" w14:paraId="750F856C"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5A61DC65"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7750E288" w14:textId="77777777" w:rsidR="00E23F2A" w:rsidRPr="001E6259" w:rsidRDefault="00AB0427" w:rsidP="00AB0427">
            <w:pPr>
              <w:pStyle w:val="FSDMTitleCover"/>
              <w:rPr>
                <w:b w:val="0"/>
                <w:bCs/>
                <w:sz w:val="34"/>
                <w:szCs w:val="34"/>
              </w:rPr>
            </w:pPr>
            <w:r>
              <w:rPr>
                <w:b w:val="0"/>
                <w:bCs/>
                <w:sz w:val="34"/>
                <w:szCs w:val="34"/>
              </w:rPr>
              <w:t>Personal Tutoring Service (PTS)</w:t>
            </w:r>
          </w:p>
        </w:tc>
      </w:tr>
      <w:tr w:rsidR="00797251" w14:paraId="763D43EF"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6F7E708D"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60B0B5DA" w14:textId="77777777" w:rsidR="00797251" w:rsidRPr="001E6259" w:rsidRDefault="008A2009">
            <w:pPr>
              <w:pStyle w:val="FSDMTitleCover"/>
              <w:rPr>
                <w:b w:val="0"/>
                <w:bCs/>
                <w:sz w:val="34"/>
                <w:szCs w:val="34"/>
              </w:rPr>
            </w:pPr>
            <w:r w:rsidRPr="001E6259">
              <w:rPr>
                <w:b w:val="0"/>
                <w:bCs/>
                <w:sz w:val="34"/>
                <w:szCs w:val="34"/>
              </w:rPr>
              <w:t xml:space="preserve">Team </w:t>
            </w:r>
            <w:r w:rsidR="004D2ADA">
              <w:rPr>
                <w:b w:val="0"/>
                <w:bCs/>
                <w:sz w:val="34"/>
                <w:szCs w:val="34"/>
              </w:rPr>
              <w:t>00</w:t>
            </w:r>
            <w:r w:rsidR="006C298C">
              <w:rPr>
                <w:b w:val="0"/>
                <w:bCs/>
                <w:sz w:val="34"/>
                <w:szCs w:val="34"/>
              </w:rPr>
              <w:t>2</w:t>
            </w:r>
          </w:p>
        </w:tc>
      </w:tr>
      <w:tr w:rsidR="00797251" w14:paraId="4D2E9BD7"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27641C90"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46A89A27" w14:textId="77777777" w:rsidR="00797251" w:rsidRPr="001E6259" w:rsidRDefault="00E21391" w:rsidP="00AB0427">
            <w:pPr>
              <w:pStyle w:val="FSDMSubtitleCover"/>
              <w:tabs>
                <w:tab w:val="clear" w:pos="2880"/>
                <w:tab w:val="clear" w:pos="3600"/>
              </w:tabs>
              <w:rPr>
                <w:szCs w:val="34"/>
              </w:rPr>
            </w:pPr>
            <w:r w:rsidRPr="001E6259">
              <w:rPr>
                <w:szCs w:val="34"/>
              </w:rPr>
              <w:t xml:space="preserve">CSE 3310; </w:t>
            </w:r>
            <w:r w:rsidR="00AB0427">
              <w:rPr>
                <w:szCs w:val="34"/>
              </w:rPr>
              <w:t xml:space="preserve">Fall </w:t>
            </w:r>
            <w:r w:rsidR="001E6259" w:rsidRPr="001E6259">
              <w:rPr>
                <w:szCs w:val="34"/>
              </w:rPr>
              <w:t>201</w:t>
            </w:r>
            <w:r w:rsidR="00AB0427">
              <w:rPr>
                <w:szCs w:val="34"/>
              </w:rPr>
              <w:t>3</w:t>
            </w:r>
          </w:p>
        </w:tc>
      </w:tr>
      <w:tr w:rsidR="00797251" w14:paraId="265FD98A"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101D6080"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520BB65C"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7FD6DB9A"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46294F1C"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39CCC60E"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6FC46826" w14:textId="77777777" w:rsidTr="00E23F2A">
        <w:tc>
          <w:tcPr>
            <w:tcW w:w="2628" w:type="dxa"/>
            <w:gridSpan w:val="2"/>
            <w:tcBorders>
              <w:top w:val="nil"/>
              <w:left w:val="nil"/>
              <w:bottom w:val="nil"/>
              <w:right w:val="nil"/>
            </w:tcBorders>
          </w:tcPr>
          <w:p w14:paraId="70B39EF3"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35E5C1CB" w14:textId="77777777" w:rsidR="00797251" w:rsidRDefault="00797251" w:rsidP="00FE6E53">
            <w:pPr>
              <w:pStyle w:val="Date"/>
              <w:jc w:val="left"/>
            </w:pPr>
            <w:bookmarkStart w:id="3" w:name="version"/>
            <w:r>
              <w:t>[</w:t>
            </w:r>
            <w:bookmarkEnd w:id="3"/>
            <w:r>
              <w:t>1.</w:t>
            </w:r>
            <w:r w:rsidR="00106735">
              <w:t>5</w:t>
            </w:r>
            <w:r>
              <w:t>]</w:t>
            </w:r>
          </w:p>
        </w:tc>
        <w:tc>
          <w:tcPr>
            <w:tcW w:w="900" w:type="dxa"/>
            <w:tcBorders>
              <w:top w:val="nil"/>
              <w:left w:val="nil"/>
              <w:bottom w:val="nil"/>
              <w:right w:val="nil"/>
            </w:tcBorders>
          </w:tcPr>
          <w:p w14:paraId="4A4869C7" w14:textId="77777777" w:rsidR="00797251" w:rsidRDefault="00797251">
            <w:pPr>
              <w:pStyle w:val="Date"/>
              <w:jc w:val="right"/>
            </w:pPr>
            <w:r>
              <w:t>Date:</w:t>
            </w:r>
          </w:p>
        </w:tc>
        <w:tc>
          <w:tcPr>
            <w:tcW w:w="3151" w:type="dxa"/>
            <w:tcBorders>
              <w:top w:val="nil"/>
              <w:left w:val="nil"/>
              <w:bottom w:val="nil"/>
              <w:right w:val="nil"/>
            </w:tcBorders>
          </w:tcPr>
          <w:p w14:paraId="570ED9BF" w14:textId="77777777" w:rsidR="00797251" w:rsidRDefault="00797251" w:rsidP="006C298C">
            <w:pPr>
              <w:pStyle w:val="Date"/>
              <w:jc w:val="left"/>
            </w:pPr>
            <w:bookmarkStart w:id="4" w:name="v_date"/>
            <w:r>
              <w:t>[</w:t>
            </w:r>
            <w:r w:rsidR="006C298C">
              <w:t>1</w:t>
            </w:r>
            <w:r w:rsidR="00106735">
              <w:t>2</w:t>
            </w:r>
            <w:r w:rsidR="006C298C">
              <w:t>/</w:t>
            </w:r>
            <w:r w:rsidR="00106735">
              <w:t>5</w:t>
            </w:r>
            <w:r w:rsidR="006C298C">
              <w:t>/2013</w:t>
            </w:r>
            <w:r>
              <w:t>]</w:t>
            </w:r>
            <w:bookmarkEnd w:id="0"/>
            <w:bookmarkEnd w:id="1"/>
            <w:bookmarkEnd w:id="2"/>
            <w:bookmarkEnd w:id="4"/>
          </w:p>
        </w:tc>
      </w:tr>
    </w:tbl>
    <w:p w14:paraId="5CDC6BFE" w14:textId="77777777" w:rsidR="00797251" w:rsidRDefault="00797251">
      <w:pPr>
        <w:pStyle w:val="Names"/>
      </w:pPr>
    </w:p>
    <w:p w14:paraId="0F27E896" w14:textId="77777777" w:rsidR="00797251" w:rsidRDefault="00797251">
      <w:pPr>
        <w:pStyle w:val="Names"/>
      </w:pPr>
    </w:p>
    <w:p w14:paraId="091278E5" w14:textId="77777777" w:rsidR="00797251" w:rsidRDefault="00797251">
      <w:pPr>
        <w:pStyle w:val="Names"/>
      </w:pPr>
    </w:p>
    <w:p w14:paraId="24B497B9" w14:textId="77777777" w:rsidR="00797251" w:rsidRDefault="00797251">
      <w:pPr>
        <w:pStyle w:val="Names"/>
      </w:pPr>
    </w:p>
    <w:p w14:paraId="3F2D6654" w14:textId="77777777" w:rsidR="00797251" w:rsidRDefault="00797251">
      <w:pPr>
        <w:pStyle w:val="Names"/>
      </w:pPr>
    </w:p>
    <w:p w14:paraId="4BBB815A" w14:textId="77777777" w:rsidR="00797251" w:rsidRDefault="00797251">
      <w:pPr>
        <w:pStyle w:val="Names"/>
      </w:pPr>
    </w:p>
    <w:p w14:paraId="735E358E" w14:textId="77777777" w:rsidR="00797251" w:rsidRDefault="00797251">
      <w:pPr>
        <w:pStyle w:val="Names"/>
      </w:pPr>
    </w:p>
    <w:p w14:paraId="00397CF4" w14:textId="77777777" w:rsidR="00797251" w:rsidRDefault="00797251">
      <w:pPr>
        <w:pStyle w:val="Names"/>
      </w:pPr>
    </w:p>
    <w:p w14:paraId="387B5390" w14:textId="77777777" w:rsidR="00797251" w:rsidRDefault="00797251">
      <w:pPr>
        <w:pStyle w:val="RevisionHistory"/>
        <w:sectPr w:rsidR="00797251">
          <w:headerReference w:type="even" r:id="rId9"/>
          <w:headerReference w:type="default" r:id="rId10"/>
          <w:footerReference w:type="even" r:id="rId11"/>
          <w:footerReference w:type="default" r:id="rId12"/>
          <w:headerReference w:type="first" r:id="rId13"/>
          <w:footerReference w:type="first" r:id="rId14"/>
          <w:type w:val="continuous"/>
          <w:pgSz w:w="12240" w:h="15840"/>
          <w:pgMar w:top="965" w:right="1800" w:bottom="965" w:left="1800" w:header="720" w:footer="720" w:gutter="0"/>
          <w:pgNumType w:fmt="lowerRoman" w:start="1"/>
          <w:cols w:space="720"/>
          <w:titlePg/>
        </w:sectPr>
      </w:pPr>
    </w:p>
    <w:p w14:paraId="6E419A9F" w14:textId="77777777" w:rsidR="00797251" w:rsidRDefault="00CF74D9" w:rsidP="00072283">
      <w:pPr>
        <w:pStyle w:val="ContributorHeading"/>
        <w:ind w:left="0"/>
      </w:pPr>
      <w:r>
        <w:lastRenderedPageBreak/>
        <w:t>Contributors</w:t>
      </w:r>
      <w:r w:rsidR="00797251">
        <w:t>:</w:t>
      </w:r>
    </w:p>
    <w:p w14:paraId="65D5AFC9" w14:textId="77777777" w:rsidR="00797251" w:rsidRDefault="006B5091">
      <w:pPr>
        <w:jc w:val="center"/>
      </w:pPr>
      <w:r>
        <w:t>Dineth Hettiarachchi</w:t>
      </w:r>
    </w:p>
    <w:p w14:paraId="51C58CC2" w14:textId="77777777" w:rsidR="006B5091" w:rsidRDefault="006B5091">
      <w:pPr>
        <w:jc w:val="center"/>
      </w:pPr>
      <w:r>
        <w:t>Samir Shrestha</w:t>
      </w:r>
    </w:p>
    <w:p w14:paraId="22B5C70B" w14:textId="77777777" w:rsidR="006B5091" w:rsidRDefault="006B5091">
      <w:pPr>
        <w:jc w:val="center"/>
      </w:pPr>
      <w:r>
        <w:t>Roshan Lamichane</w:t>
      </w:r>
    </w:p>
    <w:p w14:paraId="32A1BF4C" w14:textId="77777777" w:rsidR="006B5091" w:rsidRDefault="006B5091">
      <w:pPr>
        <w:jc w:val="center"/>
        <w:rPr>
          <w:sz w:val="28"/>
        </w:rPr>
      </w:pPr>
      <w:r>
        <w:t>Santosh Shrestha</w:t>
      </w:r>
    </w:p>
    <w:p w14:paraId="02349956" w14:textId="77777777" w:rsidR="00797251" w:rsidRDefault="00797251">
      <w:pPr>
        <w:pStyle w:val="ContributorList"/>
      </w:pPr>
    </w:p>
    <w:p w14:paraId="36EB19BC" w14:textId="77777777" w:rsidR="00EA279C" w:rsidRDefault="00EA279C" w:rsidP="00EA279C">
      <w:pPr>
        <w:pStyle w:val="RevisionHistory"/>
      </w:pPr>
    </w:p>
    <w:p w14:paraId="7447228E" w14:textId="77777777" w:rsidR="00EA279C" w:rsidRPr="00EA279C" w:rsidRDefault="00EA279C" w:rsidP="00EA279C">
      <w:pPr>
        <w:pStyle w:val="RevisionHistory"/>
      </w:pPr>
    </w:p>
    <w:p w14:paraId="68058996"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70"/>
        <w:gridCol w:w="1620"/>
        <w:gridCol w:w="1805"/>
        <w:gridCol w:w="2695"/>
      </w:tblGrid>
      <w:tr w:rsidR="00797251" w14:paraId="22978316" w14:textId="77777777" w:rsidTr="00C47E9D">
        <w:trPr>
          <w:tblHeader/>
        </w:trPr>
        <w:tc>
          <w:tcPr>
            <w:tcW w:w="990" w:type="dxa"/>
            <w:tcBorders>
              <w:top w:val="single" w:sz="12" w:space="0" w:color="auto"/>
              <w:left w:val="single" w:sz="12" w:space="0" w:color="auto"/>
              <w:bottom w:val="single" w:sz="6" w:space="0" w:color="auto"/>
              <w:right w:val="single" w:sz="6" w:space="0" w:color="auto"/>
            </w:tcBorders>
            <w:shd w:val="pct5" w:color="auto" w:fill="auto"/>
            <w:vAlign w:val="center"/>
          </w:tcPr>
          <w:p w14:paraId="377C1DD4" w14:textId="77777777" w:rsidR="00797251" w:rsidRDefault="00797251" w:rsidP="00C47E9D">
            <w:pPr>
              <w:pStyle w:val="TableColumnHeading"/>
            </w:pPr>
            <w:r>
              <w:t>Version number</w:t>
            </w:r>
          </w:p>
        </w:tc>
        <w:tc>
          <w:tcPr>
            <w:tcW w:w="1170" w:type="dxa"/>
            <w:tcBorders>
              <w:top w:val="single" w:sz="12" w:space="0" w:color="auto"/>
              <w:left w:val="single" w:sz="6" w:space="0" w:color="auto"/>
              <w:bottom w:val="single" w:sz="6" w:space="0" w:color="auto"/>
              <w:right w:val="single" w:sz="6" w:space="0" w:color="auto"/>
            </w:tcBorders>
            <w:shd w:val="pct5" w:color="auto" w:fill="auto"/>
            <w:vAlign w:val="center"/>
          </w:tcPr>
          <w:p w14:paraId="2F911BCB" w14:textId="77777777" w:rsidR="00797251" w:rsidRDefault="00797251" w:rsidP="00C47E9D">
            <w:pPr>
              <w:pStyle w:val="TableColumnHeading"/>
            </w:pPr>
            <w:r>
              <w:t>Date</w:t>
            </w:r>
          </w:p>
        </w:tc>
        <w:tc>
          <w:tcPr>
            <w:tcW w:w="1620" w:type="dxa"/>
            <w:tcBorders>
              <w:top w:val="single" w:sz="12" w:space="0" w:color="auto"/>
              <w:left w:val="single" w:sz="6" w:space="0" w:color="auto"/>
              <w:bottom w:val="single" w:sz="6" w:space="0" w:color="auto"/>
              <w:right w:val="single" w:sz="6" w:space="0" w:color="auto"/>
            </w:tcBorders>
            <w:shd w:val="pct5" w:color="auto" w:fill="auto"/>
            <w:vAlign w:val="center"/>
          </w:tcPr>
          <w:p w14:paraId="6CE4030D" w14:textId="77777777" w:rsidR="00797251" w:rsidRDefault="00797251" w:rsidP="00C47E9D">
            <w:pPr>
              <w:pStyle w:val="TableColumnHeading"/>
            </w:pPr>
            <w:r>
              <w:t>Originator</w:t>
            </w:r>
          </w:p>
        </w:tc>
        <w:tc>
          <w:tcPr>
            <w:tcW w:w="1805" w:type="dxa"/>
            <w:tcBorders>
              <w:top w:val="single" w:sz="12" w:space="0" w:color="auto"/>
              <w:left w:val="single" w:sz="6" w:space="0" w:color="auto"/>
              <w:bottom w:val="single" w:sz="6" w:space="0" w:color="auto"/>
              <w:right w:val="nil"/>
            </w:tcBorders>
            <w:shd w:val="pct5" w:color="auto" w:fill="auto"/>
            <w:vAlign w:val="center"/>
          </w:tcPr>
          <w:p w14:paraId="0255EE6E" w14:textId="77777777" w:rsidR="00797251" w:rsidRDefault="00797251" w:rsidP="00C47E9D">
            <w:pPr>
              <w:pStyle w:val="TableColumnHeading"/>
            </w:pPr>
            <w:r>
              <w:t>Reason for change</w:t>
            </w:r>
          </w:p>
        </w:tc>
        <w:tc>
          <w:tcPr>
            <w:tcW w:w="2695" w:type="dxa"/>
            <w:tcBorders>
              <w:top w:val="single" w:sz="12" w:space="0" w:color="auto"/>
              <w:left w:val="double" w:sz="12" w:space="0" w:color="auto"/>
              <w:bottom w:val="single" w:sz="6" w:space="0" w:color="auto"/>
              <w:right w:val="single" w:sz="6" w:space="0" w:color="auto"/>
            </w:tcBorders>
            <w:shd w:val="pct5" w:color="auto" w:fill="auto"/>
            <w:vAlign w:val="center"/>
          </w:tcPr>
          <w:p w14:paraId="35A8AA3C" w14:textId="77777777" w:rsidR="00797251" w:rsidRDefault="00797251" w:rsidP="00C47E9D">
            <w:pPr>
              <w:pStyle w:val="TableColumnHeading"/>
            </w:pPr>
            <w:r>
              <w:t>High level description of changes</w:t>
            </w:r>
          </w:p>
        </w:tc>
      </w:tr>
      <w:tr w:rsidR="00797251" w14:paraId="0A60C6F4" w14:textId="77777777" w:rsidTr="00C47E9D">
        <w:trPr>
          <w:trHeight w:val="864"/>
          <w:tblHeader/>
        </w:trPr>
        <w:tc>
          <w:tcPr>
            <w:tcW w:w="990" w:type="dxa"/>
            <w:tcBorders>
              <w:top w:val="single" w:sz="6" w:space="0" w:color="auto"/>
              <w:left w:val="single" w:sz="12" w:space="0" w:color="auto"/>
              <w:bottom w:val="single" w:sz="6" w:space="0" w:color="auto"/>
              <w:right w:val="single" w:sz="6" w:space="0" w:color="auto"/>
            </w:tcBorders>
            <w:vAlign w:val="center"/>
          </w:tcPr>
          <w:p w14:paraId="298CB1D2" w14:textId="77777777" w:rsidR="00797251" w:rsidRDefault="00797251" w:rsidP="00C47E9D">
            <w:pPr>
              <w:pStyle w:val="Tabletext"/>
              <w:jc w:val="left"/>
            </w:pPr>
            <w:r>
              <w:t>1.0</w:t>
            </w:r>
          </w:p>
        </w:tc>
        <w:tc>
          <w:tcPr>
            <w:tcW w:w="1170" w:type="dxa"/>
            <w:tcBorders>
              <w:top w:val="single" w:sz="6" w:space="0" w:color="auto"/>
              <w:left w:val="single" w:sz="6" w:space="0" w:color="auto"/>
              <w:bottom w:val="single" w:sz="6" w:space="0" w:color="auto"/>
              <w:right w:val="single" w:sz="6" w:space="0" w:color="auto"/>
            </w:tcBorders>
            <w:vAlign w:val="center"/>
          </w:tcPr>
          <w:p w14:paraId="158E7C11" w14:textId="77777777" w:rsidR="00797251" w:rsidRDefault="006B5091" w:rsidP="00C47E9D">
            <w:pPr>
              <w:pStyle w:val="Tabletext"/>
              <w:jc w:val="left"/>
            </w:pPr>
            <w:r>
              <w:t>09/18/2013</w:t>
            </w:r>
          </w:p>
        </w:tc>
        <w:tc>
          <w:tcPr>
            <w:tcW w:w="1620" w:type="dxa"/>
            <w:tcBorders>
              <w:top w:val="single" w:sz="6" w:space="0" w:color="auto"/>
              <w:left w:val="single" w:sz="6" w:space="0" w:color="auto"/>
              <w:bottom w:val="single" w:sz="6" w:space="0" w:color="auto"/>
              <w:right w:val="single" w:sz="6" w:space="0" w:color="auto"/>
            </w:tcBorders>
            <w:vAlign w:val="center"/>
          </w:tcPr>
          <w:p w14:paraId="163A4330" w14:textId="77777777" w:rsidR="00797251" w:rsidRDefault="006B5091" w:rsidP="00C47E9D">
            <w:pPr>
              <w:pStyle w:val="Tabletext"/>
              <w:jc w:val="left"/>
            </w:pPr>
            <w:r>
              <w:t>Dineth, Samir, Rosh</w:t>
            </w:r>
            <w:ins w:id="5" w:author="Santosh Shrestha" w:date="2013-12-04T13:02:00Z">
              <w:r w:rsidR="00DA7407">
                <w:t>an</w:t>
              </w:r>
            </w:ins>
            <w:r>
              <w:t>, Santosh</w:t>
            </w:r>
          </w:p>
        </w:tc>
        <w:tc>
          <w:tcPr>
            <w:tcW w:w="1805" w:type="dxa"/>
            <w:tcBorders>
              <w:top w:val="single" w:sz="6" w:space="0" w:color="auto"/>
              <w:left w:val="single" w:sz="6" w:space="0" w:color="auto"/>
              <w:bottom w:val="single" w:sz="6" w:space="0" w:color="auto"/>
              <w:right w:val="nil"/>
            </w:tcBorders>
            <w:vAlign w:val="center"/>
          </w:tcPr>
          <w:p w14:paraId="543045F4" w14:textId="77777777" w:rsidR="00797251" w:rsidRDefault="00797251" w:rsidP="00C47E9D">
            <w:pPr>
              <w:pStyle w:val="Tabletext"/>
              <w:jc w:val="left"/>
            </w:pPr>
            <w:r>
              <w:t>Initial draft</w:t>
            </w:r>
          </w:p>
        </w:tc>
        <w:tc>
          <w:tcPr>
            <w:tcW w:w="2695" w:type="dxa"/>
            <w:tcBorders>
              <w:top w:val="single" w:sz="6" w:space="0" w:color="auto"/>
              <w:left w:val="double" w:sz="12" w:space="0" w:color="auto"/>
              <w:bottom w:val="single" w:sz="6" w:space="0" w:color="auto"/>
              <w:right w:val="single" w:sz="6" w:space="0" w:color="auto"/>
            </w:tcBorders>
            <w:vAlign w:val="center"/>
          </w:tcPr>
          <w:p w14:paraId="5AF88059" w14:textId="77777777" w:rsidR="00797251" w:rsidRDefault="002B0EC8" w:rsidP="00C47E9D">
            <w:pPr>
              <w:pStyle w:val="Tabletext"/>
              <w:jc w:val="left"/>
            </w:pPr>
            <w:r>
              <w:t>Added content for the following sections: Objectives, System Requirements, Context Diagram, UMLs</w:t>
            </w:r>
          </w:p>
        </w:tc>
      </w:tr>
      <w:tr w:rsidR="00797251" w14:paraId="7DE82B7E" w14:textId="77777777" w:rsidTr="00C47E9D">
        <w:trPr>
          <w:trHeight w:val="864"/>
          <w:tblHeader/>
        </w:trPr>
        <w:tc>
          <w:tcPr>
            <w:tcW w:w="990" w:type="dxa"/>
            <w:tcBorders>
              <w:top w:val="single" w:sz="6" w:space="0" w:color="auto"/>
              <w:left w:val="single" w:sz="12" w:space="0" w:color="auto"/>
              <w:bottom w:val="single" w:sz="6" w:space="0" w:color="auto"/>
              <w:right w:val="single" w:sz="6" w:space="0" w:color="auto"/>
            </w:tcBorders>
            <w:vAlign w:val="center"/>
          </w:tcPr>
          <w:p w14:paraId="3DBD3257" w14:textId="77777777" w:rsidR="00797251" w:rsidRDefault="002B0EC8" w:rsidP="00C47E9D">
            <w:pPr>
              <w:pStyle w:val="Tabletext"/>
              <w:jc w:val="left"/>
            </w:pPr>
            <w:r>
              <w:t>1.1</w:t>
            </w:r>
          </w:p>
        </w:tc>
        <w:tc>
          <w:tcPr>
            <w:tcW w:w="1170" w:type="dxa"/>
            <w:tcBorders>
              <w:top w:val="single" w:sz="6" w:space="0" w:color="auto"/>
              <w:left w:val="single" w:sz="6" w:space="0" w:color="auto"/>
              <w:bottom w:val="single" w:sz="6" w:space="0" w:color="auto"/>
              <w:right w:val="single" w:sz="6" w:space="0" w:color="auto"/>
            </w:tcBorders>
            <w:vAlign w:val="center"/>
          </w:tcPr>
          <w:p w14:paraId="1E411A2F" w14:textId="77777777" w:rsidR="00797251" w:rsidRDefault="002B0EC8" w:rsidP="00C47E9D">
            <w:pPr>
              <w:pStyle w:val="Tabletext"/>
              <w:jc w:val="left"/>
            </w:pPr>
            <w:r>
              <w:t>10/10/2013</w:t>
            </w:r>
          </w:p>
        </w:tc>
        <w:tc>
          <w:tcPr>
            <w:tcW w:w="1620" w:type="dxa"/>
            <w:tcBorders>
              <w:top w:val="single" w:sz="6" w:space="0" w:color="auto"/>
              <w:left w:val="single" w:sz="6" w:space="0" w:color="auto"/>
              <w:bottom w:val="single" w:sz="6" w:space="0" w:color="auto"/>
              <w:right w:val="single" w:sz="6" w:space="0" w:color="auto"/>
            </w:tcBorders>
            <w:vAlign w:val="center"/>
          </w:tcPr>
          <w:p w14:paraId="42964A1A" w14:textId="77777777" w:rsidR="00797251" w:rsidRDefault="002B0EC8" w:rsidP="00C47E9D">
            <w:pPr>
              <w:pStyle w:val="Tabletext"/>
              <w:jc w:val="left"/>
            </w:pPr>
            <w:r>
              <w:t>Dineth, Samir, Rosh</w:t>
            </w:r>
            <w:ins w:id="6" w:author="Santosh Shrestha" w:date="2013-12-04T13:02:00Z">
              <w:r w:rsidR="00DA7407">
                <w:t>an</w:t>
              </w:r>
            </w:ins>
            <w:r>
              <w:t>, Santosh</w:t>
            </w:r>
          </w:p>
        </w:tc>
        <w:tc>
          <w:tcPr>
            <w:tcW w:w="1805" w:type="dxa"/>
            <w:tcBorders>
              <w:top w:val="single" w:sz="6" w:space="0" w:color="auto"/>
              <w:left w:val="single" w:sz="6" w:space="0" w:color="auto"/>
              <w:bottom w:val="single" w:sz="6" w:space="0" w:color="auto"/>
              <w:right w:val="nil"/>
            </w:tcBorders>
            <w:vAlign w:val="center"/>
          </w:tcPr>
          <w:p w14:paraId="1AA596CC" w14:textId="77777777" w:rsidR="00797251" w:rsidRDefault="002B0EC8" w:rsidP="00C47E9D">
            <w:pPr>
              <w:pStyle w:val="Tabletext"/>
              <w:jc w:val="left"/>
            </w:pPr>
            <w:r>
              <w:t>Updated existing content</w:t>
            </w:r>
          </w:p>
        </w:tc>
        <w:tc>
          <w:tcPr>
            <w:tcW w:w="2695" w:type="dxa"/>
            <w:tcBorders>
              <w:top w:val="single" w:sz="6" w:space="0" w:color="auto"/>
              <w:left w:val="double" w:sz="12" w:space="0" w:color="auto"/>
              <w:bottom w:val="single" w:sz="6" w:space="0" w:color="auto"/>
              <w:right w:val="single" w:sz="6" w:space="0" w:color="auto"/>
            </w:tcBorders>
            <w:vAlign w:val="center"/>
          </w:tcPr>
          <w:p w14:paraId="5D96D14C" w14:textId="77777777" w:rsidR="00797251" w:rsidRDefault="002B0EC8" w:rsidP="00C47E9D">
            <w:pPr>
              <w:pStyle w:val="Tabletext"/>
              <w:jc w:val="left"/>
            </w:pPr>
            <w:r>
              <w:t>Updated the business objective</w:t>
            </w:r>
            <w:r w:rsidR="00B2751A">
              <w:t>s</w:t>
            </w:r>
            <w:r>
              <w:t xml:space="preserve">, system requirements and hardware infrastructure </w:t>
            </w:r>
          </w:p>
        </w:tc>
      </w:tr>
      <w:tr w:rsidR="00797251" w14:paraId="06DE1FA5" w14:textId="77777777" w:rsidTr="00C47E9D">
        <w:trPr>
          <w:trHeight w:val="864"/>
          <w:tblHeader/>
        </w:trPr>
        <w:tc>
          <w:tcPr>
            <w:tcW w:w="990" w:type="dxa"/>
            <w:tcBorders>
              <w:top w:val="single" w:sz="6" w:space="0" w:color="auto"/>
              <w:left w:val="single" w:sz="12" w:space="0" w:color="auto"/>
              <w:bottom w:val="single" w:sz="6" w:space="0" w:color="auto"/>
              <w:right w:val="single" w:sz="6" w:space="0" w:color="auto"/>
            </w:tcBorders>
            <w:vAlign w:val="center"/>
          </w:tcPr>
          <w:p w14:paraId="4ED98DA3" w14:textId="77777777" w:rsidR="00797251" w:rsidRDefault="002B0EC8" w:rsidP="00C47E9D">
            <w:pPr>
              <w:pStyle w:val="Tabletext"/>
              <w:jc w:val="left"/>
            </w:pPr>
            <w:r>
              <w:t>1.2</w:t>
            </w:r>
          </w:p>
        </w:tc>
        <w:tc>
          <w:tcPr>
            <w:tcW w:w="1170" w:type="dxa"/>
            <w:tcBorders>
              <w:top w:val="single" w:sz="6" w:space="0" w:color="auto"/>
              <w:left w:val="single" w:sz="6" w:space="0" w:color="auto"/>
              <w:bottom w:val="single" w:sz="6" w:space="0" w:color="auto"/>
              <w:right w:val="single" w:sz="6" w:space="0" w:color="auto"/>
            </w:tcBorders>
            <w:vAlign w:val="center"/>
          </w:tcPr>
          <w:p w14:paraId="0B1B92A4" w14:textId="77777777" w:rsidR="00797251" w:rsidRDefault="002B0EC8" w:rsidP="00C47E9D">
            <w:pPr>
              <w:pStyle w:val="Tabletext"/>
              <w:jc w:val="left"/>
            </w:pPr>
            <w:r>
              <w:t>10/12/20013</w:t>
            </w:r>
          </w:p>
        </w:tc>
        <w:tc>
          <w:tcPr>
            <w:tcW w:w="1620" w:type="dxa"/>
            <w:tcBorders>
              <w:top w:val="single" w:sz="6" w:space="0" w:color="auto"/>
              <w:left w:val="single" w:sz="6" w:space="0" w:color="auto"/>
              <w:bottom w:val="single" w:sz="6" w:space="0" w:color="auto"/>
              <w:right w:val="single" w:sz="6" w:space="0" w:color="auto"/>
            </w:tcBorders>
            <w:vAlign w:val="center"/>
          </w:tcPr>
          <w:p w14:paraId="3BD54AAF" w14:textId="77777777" w:rsidR="00797251" w:rsidRDefault="002B0EC8" w:rsidP="00C47E9D">
            <w:pPr>
              <w:pStyle w:val="Tabletext"/>
              <w:jc w:val="left"/>
            </w:pPr>
            <w:r>
              <w:t>Dineth, Samir, Rosh</w:t>
            </w:r>
            <w:ins w:id="7" w:author="Santosh Shrestha" w:date="2013-12-04T13:02:00Z">
              <w:r w:rsidR="00DA7407">
                <w:t>an</w:t>
              </w:r>
            </w:ins>
            <w:r>
              <w:t>, Santosh</w:t>
            </w:r>
          </w:p>
        </w:tc>
        <w:tc>
          <w:tcPr>
            <w:tcW w:w="1805" w:type="dxa"/>
            <w:tcBorders>
              <w:top w:val="single" w:sz="6" w:space="0" w:color="auto"/>
              <w:left w:val="single" w:sz="6" w:space="0" w:color="auto"/>
              <w:bottom w:val="single" w:sz="6" w:space="0" w:color="auto"/>
              <w:right w:val="nil"/>
            </w:tcBorders>
            <w:vAlign w:val="center"/>
          </w:tcPr>
          <w:p w14:paraId="009F02C1" w14:textId="77777777" w:rsidR="00797251" w:rsidRDefault="002B0EC8" w:rsidP="00C47E9D">
            <w:pPr>
              <w:pStyle w:val="Tabletext"/>
              <w:jc w:val="left"/>
            </w:pPr>
            <w:r>
              <w:t>Added new content</w:t>
            </w:r>
          </w:p>
        </w:tc>
        <w:tc>
          <w:tcPr>
            <w:tcW w:w="2695" w:type="dxa"/>
            <w:tcBorders>
              <w:top w:val="single" w:sz="6" w:space="0" w:color="auto"/>
              <w:left w:val="double" w:sz="12" w:space="0" w:color="auto"/>
              <w:bottom w:val="single" w:sz="6" w:space="0" w:color="auto"/>
              <w:right w:val="single" w:sz="6" w:space="0" w:color="auto"/>
            </w:tcBorders>
            <w:vAlign w:val="center"/>
          </w:tcPr>
          <w:p w14:paraId="6F395E28" w14:textId="77777777" w:rsidR="00797251" w:rsidRDefault="002B0EC8" w:rsidP="00C47E9D">
            <w:pPr>
              <w:pStyle w:val="Tabletext"/>
              <w:jc w:val="left"/>
            </w:pPr>
            <w:r>
              <w:t>Added conceptual database model and screenshots of the template</w:t>
            </w:r>
          </w:p>
        </w:tc>
      </w:tr>
      <w:tr w:rsidR="00797251" w14:paraId="5F70E236" w14:textId="77777777" w:rsidTr="00C47E9D">
        <w:trPr>
          <w:trHeight w:val="864"/>
          <w:tblHeader/>
        </w:trPr>
        <w:tc>
          <w:tcPr>
            <w:tcW w:w="990" w:type="dxa"/>
            <w:tcBorders>
              <w:top w:val="single" w:sz="6" w:space="0" w:color="auto"/>
              <w:left w:val="single" w:sz="12" w:space="0" w:color="auto"/>
              <w:bottom w:val="single" w:sz="6" w:space="0" w:color="auto"/>
              <w:right w:val="single" w:sz="6" w:space="0" w:color="auto"/>
            </w:tcBorders>
            <w:vAlign w:val="center"/>
          </w:tcPr>
          <w:p w14:paraId="1270A661" w14:textId="77777777" w:rsidR="00797251" w:rsidRDefault="00DB2592" w:rsidP="00C47E9D">
            <w:pPr>
              <w:pStyle w:val="Tabletext"/>
              <w:jc w:val="left"/>
            </w:pPr>
            <w:r>
              <w:t>1.3</w:t>
            </w:r>
          </w:p>
        </w:tc>
        <w:tc>
          <w:tcPr>
            <w:tcW w:w="1170" w:type="dxa"/>
            <w:tcBorders>
              <w:top w:val="single" w:sz="6" w:space="0" w:color="auto"/>
              <w:left w:val="single" w:sz="6" w:space="0" w:color="auto"/>
              <w:bottom w:val="single" w:sz="6" w:space="0" w:color="auto"/>
              <w:right w:val="single" w:sz="6" w:space="0" w:color="auto"/>
            </w:tcBorders>
            <w:vAlign w:val="center"/>
          </w:tcPr>
          <w:p w14:paraId="06AB9BE0" w14:textId="77777777" w:rsidR="00797251" w:rsidRDefault="00996302" w:rsidP="00C47E9D">
            <w:pPr>
              <w:pStyle w:val="Tabletext"/>
              <w:jc w:val="left"/>
            </w:pPr>
            <w:r>
              <w:t>10/15</w:t>
            </w:r>
            <w:r w:rsidR="00DB2592">
              <w:t>/2013</w:t>
            </w:r>
          </w:p>
        </w:tc>
        <w:tc>
          <w:tcPr>
            <w:tcW w:w="1620" w:type="dxa"/>
            <w:tcBorders>
              <w:top w:val="single" w:sz="6" w:space="0" w:color="auto"/>
              <w:left w:val="single" w:sz="6" w:space="0" w:color="auto"/>
              <w:bottom w:val="single" w:sz="6" w:space="0" w:color="auto"/>
              <w:right w:val="single" w:sz="6" w:space="0" w:color="auto"/>
            </w:tcBorders>
            <w:vAlign w:val="center"/>
          </w:tcPr>
          <w:p w14:paraId="0087A28A" w14:textId="77777777" w:rsidR="00797251" w:rsidRDefault="00DB2592" w:rsidP="00C47E9D">
            <w:pPr>
              <w:pStyle w:val="Tabletext"/>
              <w:jc w:val="left"/>
            </w:pPr>
            <w:r>
              <w:t>Dineth, Samir, Rosh</w:t>
            </w:r>
            <w:ins w:id="8" w:author="Santosh Shrestha" w:date="2013-12-04T13:02:00Z">
              <w:r w:rsidR="00DA7407">
                <w:t>an</w:t>
              </w:r>
            </w:ins>
            <w:r>
              <w:t>, Santosh</w:t>
            </w:r>
          </w:p>
        </w:tc>
        <w:tc>
          <w:tcPr>
            <w:tcW w:w="1805" w:type="dxa"/>
            <w:tcBorders>
              <w:top w:val="single" w:sz="6" w:space="0" w:color="auto"/>
              <w:left w:val="single" w:sz="6" w:space="0" w:color="auto"/>
              <w:bottom w:val="single" w:sz="6" w:space="0" w:color="auto"/>
              <w:right w:val="nil"/>
            </w:tcBorders>
            <w:vAlign w:val="center"/>
          </w:tcPr>
          <w:p w14:paraId="6E734A84" w14:textId="77777777" w:rsidR="00797251" w:rsidRDefault="00DB2592" w:rsidP="00C47E9D">
            <w:pPr>
              <w:pStyle w:val="Tabletext"/>
              <w:jc w:val="left"/>
            </w:pPr>
            <w:r>
              <w:t>Added new content/</w:t>
            </w:r>
            <w:r w:rsidR="00FE6E53">
              <w:t>reviewed</w:t>
            </w:r>
            <w:r>
              <w:t xml:space="preserve"> existing content</w:t>
            </w:r>
          </w:p>
        </w:tc>
        <w:tc>
          <w:tcPr>
            <w:tcW w:w="2695" w:type="dxa"/>
            <w:tcBorders>
              <w:top w:val="single" w:sz="6" w:space="0" w:color="auto"/>
              <w:left w:val="double" w:sz="12" w:space="0" w:color="auto"/>
              <w:bottom w:val="single" w:sz="6" w:space="0" w:color="auto"/>
              <w:right w:val="single" w:sz="6" w:space="0" w:color="auto"/>
            </w:tcBorders>
            <w:vAlign w:val="center"/>
          </w:tcPr>
          <w:p w14:paraId="57FEA79C" w14:textId="77777777" w:rsidR="00797251" w:rsidRDefault="00DB2592" w:rsidP="00C47E9D">
            <w:pPr>
              <w:pStyle w:val="Tabletext"/>
              <w:jc w:val="left"/>
            </w:pPr>
            <w:r>
              <w:t>Added a screenshot</w:t>
            </w:r>
          </w:p>
        </w:tc>
      </w:tr>
      <w:tr w:rsidR="00996302" w14:paraId="31D1DB3E" w14:textId="77777777" w:rsidTr="00FF1609">
        <w:trPr>
          <w:trHeight w:val="864"/>
          <w:tblHeader/>
        </w:trPr>
        <w:tc>
          <w:tcPr>
            <w:tcW w:w="990" w:type="dxa"/>
            <w:tcBorders>
              <w:top w:val="single" w:sz="6" w:space="0" w:color="auto"/>
              <w:left w:val="single" w:sz="12" w:space="0" w:color="auto"/>
              <w:bottom w:val="single" w:sz="6" w:space="0" w:color="auto"/>
              <w:right w:val="single" w:sz="6" w:space="0" w:color="auto"/>
            </w:tcBorders>
            <w:vAlign w:val="center"/>
          </w:tcPr>
          <w:p w14:paraId="08A329F5" w14:textId="77777777" w:rsidR="00996302" w:rsidRDefault="00996302" w:rsidP="00C47E9D">
            <w:pPr>
              <w:pStyle w:val="Tabletext"/>
              <w:jc w:val="left"/>
            </w:pPr>
            <w:r>
              <w:t>1.4</w:t>
            </w:r>
          </w:p>
        </w:tc>
        <w:tc>
          <w:tcPr>
            <w:tcW w:w="1170" w:type="dxa"/>
            <w:tcBorders>
              <w:top w:val="single" w:sz="6" w:space="0" w:color="auto"/>
              <w:left w:val="single" w:sz="6" w:space="0" w:color="auto"/>
              <w:bottom w:val="single" w:sz="6" w:space="0" w:color="auto"/>
              <w:right w:val="single" w:sz="6" w:space="0" w:color="auto"/>
            </w:tcBorders>
            <w:vAlign w:val="center"/>
          </w:tcPr>
          <w:p w14:paraId="768D448A" w14:textId="77777777" w:rsidR="00996302" w:rsidRDefault="00996302" w:rsidP="00C47E9D">
            <w:pPr>
              <w:pStyle w:val="Tabletext"/>
              <w:jc w:val="left"/>
            </w:pPr>
            <w:r>
              <w:t>10/16/2013</w:t>
            </w:r>
          </w:p>
        </w:tc>
        <w:tc>
          <w:tcPr>
            <w:tcW w:w="1620" w:type="dxa"/>
            <w:tcBorders>
              <w:top w:val="single" w:sz="6" w:space="0" w:color="auto"/>
              <w:left w:val="single" w:sz="6" w:space="0" w:color="auto"/>
              <w:bottom w:val="single" w:sz="6" w:space="0" w:color="auto"/>
              <w:right w:val="single" w:sz="6" w:space="0" w:color="auto"/>
            </w:tcBorders>
            <w:vAlign w:val="center"/>
          </w:tcPr>
          <w:p w14:paraId="248B463D" w14:textId="77777777" w:rsidR="00996302" w:rsidRDefault="00996302" w:rsidP="00C47E9D">
            <w:pPr>
              <w:pStyle w:val="Tabletext"/>
              <w:jc w:val="left"/>
            </w:pPr>
            <w:r>
              <w:t>Dineth, Samir, Rosh</w:t>
            </w:r>
            <w:ins w:id="9" w:author="Santosh Shrestha" w:date="2013-12-04T13:02:00Z">
              <w:r w:rsidR="00DA7407">
                <w:t>an</w:t>
              </w:r>
            </w:ins>
            <w:r>
              <w:t>, Santosh</w:t>
            </w:r>
          </w:p>
        </w:tc>
        <w:tc>
          <w:tcPr>
            <w:tcW w:w="1805" w:type="dxa"/>
            <w:tcBorders>
              <w:top w:val="single" w:sz="6" w:space="0" w:color="auto"/>
              <w:left w:val="single" w:sz="6" w:space="0" w:color="auto"/>
              <w:bottom w:val="single" w:sz="6" w:space="0" w:color="auto"/>
              <w:right w:val="nil"/>
            </w:tcBorders>
            <w:vAlign w:val="center"/>
          </w:tcPr>
          <w:p w14:paraId="0E125F6A" w14:textId="77777777" w:rsidR="00996302" w:rsidRDefault="00996302" w:rsidP="00C47E9D">
            <w:pPr>
              <w:pStyle w:val="Tabletext"/>
              <w:jc w:val="left"/>
            </w:pPr>
            <w:r>
              <w:t>Updated existing content</w:t>
            </w:r>
          </w:p>
        </w:tc>
        <w:tc>
          <w:tcPr>
            <w:tcW w:w="2695" w:type="dxa"/>
            <w:tcBorders>
              <w:top w:val="single" w:sz="6" w:space="0" w:color="auto"/>
              <w:left w:val="double" w:sz="12" w:space="0" w:color="auto"/>
              <w:bottom w:val="single" w:sz="6" w:space="0" w:color="auto"/>
              <w:right w:val="single" w:sz="6" w:space="0" w:color="auto"/>
            </w:tcBorders>
            <w:vAlign w:val="center"/>
          </w:tcPr>
          <w:p w14:paraId="71E32365" w14:textId="77777777" w:rsidR="00996302" w:rsidRDefault="00996302" w:rsidP="00C47E9D">
            <w:pPr>
              <w:pStyle w:val="Tabletext"/>
              <w:jc w:val="left"/>
            </w:pPr>
            <w:r>
              <w:t>Made minor changes to the UML diagram for Login</w:t>
            </w:r>
          </w:p>
        </w:tc>
      </w:tr>
      <w:tr w:rsidR="00FF1609" w14:paraId="2A30254C" w14:textId="77777777" w:rsidTr="00C47E9D">
        <w:trPr>
          <w:trHeight w:val="864"/>
          <w:tblHeader/>
        </w:trPr>
        <w:tc>
          <w:tcPr>
            <w:tcW w:w="990" w:type="dxa"/>
            <w:tcBorders>
              <w:top w:val="single" w:sz="6" w:space="0" w:color="auto"/>
              <w:left w:val="single" w:sz="12" w:space="0" w:color="auto"/>
              <w:bottom w:val="single" w:sz="12" w:space="0" w:color="auto"/>
              <w:right w:val="single" w:sz="6" w:space="0" w:color="auto"/>
            </w:tcBorders>
            <w:vAlign w:val="center"/>
          </w:tcPr>
          <w:p w14:paraId="5AD4B59C" w14:textId="77777777" w:rsidR="00FF1609" w:rsidRDefault="00FF1609" w:rsidP="00C47E9D">
            <w:pPr>
              <w:pStyle w:val="Tabletext"/>
              <w:jc w:val="left"/>
            </w:pPr>
            <w:r>
              <w:t>1.5</w:t>
            </w:r>
          </w:p>
        </w:tc>
        <w:tc>
          <w:tcPr>
            <w:tcW w:w="1170" w:type="dxa"/>
            <w:tcBorders>
              <w:top w:val="single" w:sz="6" w:space="0" w:color="auto"/>
              <w:left w:val="single" w:sz="6" w:space="0" w:color="auto"/>
              <w:bottom w:val="single" w:sz="12" w:space="0" w:color="auto"/>
              <w:right w:val="single" w:sz="6" w:space="0" w:color="auto"/>
            </w:tcBorders>
            <w:vAlign w:val="center"/>
          </w:tcPr>
          <w:p w14:paraId="2D480494" w14:textId="77777777" w:rsidR="00FF1609" w:rsidRDefault="00FF1609" w:rsidP="00C47E9D">
            <w:pPr>
              <w:pStyle w:val="Tabletext"/>
              <w:jc w:val="left"/>
            </w:pPr>
            <w:r>
              <w:t>11/30/2013</w:t>
            </w:r>
          </w:p>
        </w:tc>
        <w:tc>
          <w:tcPr>
            <w:tcW w:w="1620" w:type="dxa"/>
            <w:tcBorders>
              <w:top w:val="single" w:sz="6" w:space="0" w:color="auto"/>
              <w:left w:val="single" w:sz="6" w:space="0" w:color="auto"/>
              <w:bottom w:val="single" w:sz="12" w:space="0" w:color="auto"/>
              <w:right w:val="single" w:sz="6" w:space="0" w:color="auto"/>
            </w:tcBorders>
            <w:vAlign w:val="center"/>
          </w:tcPr>
          <w:p w14:paraId="3EE4729D" w14:textId="77777777" w:rsidR="00FF1609" w:rsidRDefault="00FF1609" w:rsidP="00C47E9D">
            <w:pPr>
              <w:pStyle w:val="Tabletext"/>
              <w:jc w:val="left"/>
            </w:pPr>
            <w:r>
              <w:t>Dineth, Samir, Rosh</w:t>
            </w:r>
            <w:ins w:id="10" w:author="Santosh Shrestha" w:date="2013-12-04T13:02:00Z">
              <w:r w:rsidR="00DA7407">
                <w:t>an</w:t>
              </w:r>
            </w:ins>
            <w:r>
              <w:t>, Santosh</w:t>
            </w:r>
          </w:p>
        </w:tc>
        <w:tc>
          <w:tcPr>
            <w:tcW w:w="1805" w:type="dxa"/>
            <w:tcBorders>
              <w:top w:val="single" w:sz="6" w:space="0" w:color="auto"/>
              <w:left w:val="single" w:sz="6" w:space="0" w:color="auto"/>
              <w:bottom w:val="single" w:sz="12" w:space="0" w:color="auto"/>
              <w:right w:val="nil"/>
            </w:tcBorders>
            <w:vAlign w:val="center"/>
          </w:tcPr>
          <w:p w14:paraId="5D0DCA80" w14:textId="77777777" w:rsidR="00FF1609" w:rsidRDefault="00FF1609" w:rsidP="00C47E9D">
            <w:pPr>
              <w:pStyle w:val="Tabletext"/>
              <w:jc w:val="left"/>
            </w:pPr>
            <w:r>
              <w:t>Added new content</w:t>
            </w:r>
          </w:p>
        </w:tc>
        <w:tc>
          <w:tcPr>
            <w:tcW w:w="2695" w:type="dxa"/>
            <w:tcBorders>
              <w:top w:val="single" w:sz="6" w:space="0" w:color="auto"/>
              <w:left w:val="double" w:sz="12" w:space="0" w:color="auto"/>
              <w:bottom w:val="single" w:sz="12" w:space="0" w:color="auto"/>
              <w:right w:val="single" w:sz="6" w:space="0" w:color="auto"/>
            </w:tcBorders>
            <w:vAlign w:val="center"/>
          </w:tcPr>
          <w:p w14:paraId="751E65B1" w14:textId="2CB959F5" w:rsidR="00FF1609" w:rsidRDefault="00FF1609" w:rsidP="00C47E9D">
            <w:pPr>
              <w:pStyle w:val="Tabletext"/>
              <w:jc w:val="left"/>
            </w:pPr>
            <w:r>
              <w:t xml:space="preserve">Added </w:t>
            </w:r>
            <w:ins w:id="11" w:author="Santosh Shrestha" w:date="2013-12-04T13:10:00Z">
              <w:r w:rsidR="00B35C0B">
                <w:t>UML</w:t>
              </w:r>
            </w:ins>
            <w:r>
              <w:t xml:space="preserve"> diagram for search which was not there in version 1.4</w:t>
            </w:r>
          </w:p>
        </w:tc>
      </w:tr>
    </w:tbl>
    <w:p w14:paraId="1413A0F7" w14:textId="77777777" w:rsidR="00797251" w:rsidRDefault="00797251">
      <w:pPr>
        <w:pStyle w:val="BodyText2"/>
      </w:pPr>
    </w:p>
    <w:p w14:paraId="5012DABA" w14:textId="77777777" w:rsidR="00797251" w:rsidRDefault="00797251">
      <w:pPr>
        <w:pStyle w:val="BodyText2"/>
      </w:pPr>
    </w:p>
    <w:p w14:paraId="7E5DF7D8" w14:textId="77777777" w:rsidR="00797251" w:rsidRPr="006928E6" w:rsidRDefault="00797251">
      <w:pPr>
        <w:pStyle w:val="TOCTitle"/>
        <w:rPr>
          <w:sz w:val="32"/>
        </w:rPr>
      </w:pPr>
    </w:p>
    <w:p w14:paraId="75FA1758" w14:textId="77777777" w:rsidR="00797251" w:rsidRPr="006928E6" w:rsidRDefault="00797251">
      <w:pPr>
        <w:pStyle w:val="TOC1"/>
        <w:jc w:val="center"/>
        <w:rPr>
          <w:b w:val="0"/>
          <w:smallCaps/>
          <w:kern w:val="28"/>
        </w:rPr>
      </w:pPr>
      <w:r w:rsidRPr="006928E6">
        <w:rPr>
          <w:b w:val="0"/>
          <w:smallCaps/>
          <w:kern w:val="28"/>
        </w:rPr>
        <w:t>TABLE OF CONTENTS</w:t>
      </w:r>
    </w:p>
    <w:p w14:paraId="6DBC360F" w14:textId="77777777" w:rsidR="00AF20CF" w:rsidRPr="00AF20CF" w:rsidRDefault="00797251">
      <w:pPr>
        <w:pStyle w:val="TOC1"/>
        <w:rPr>
          <w:ins w:id="12" w:author="Santosh Shrestha" w:date="2013-12-04T13:19:00Z"/>
          <w:rFonts w:asciiTheme="minorHAnsi" w:eastAsiaTheme="minorEastAsia" w:hAnsiTheme="minorHAnsi" w:cstheme="minorBidi"/>
          <w:b w:val="0"/>
          <w:caps w:val="0"/>
          <w:noProof/>
          <w:sz w:val="22"/>
          <w:szCs w:val="24"/>
          <w:lang w:eastAsia="ja-JP"/>
        </w:rPr>
      </w:pPr>
      <w:r w:rsidRPr="00AF20CF">
        <w:rPr>
          <w:b w:val="0"/>
          <w:smallCaps/>
          <w:kern w:val="28"/>
          <w:sz w:val="20"/>
        </w:rPr>
        <w:fldChar w:fldCharType="begin"/>
      </w:r>
      <w:r w:rsidRPr="00AF20CF">
        <w:rPr>
          <w:b w:val="0"/>
          <w:smallCaps/>
          <w:kern w:val="28"/>
          <w:sz w:val="20"/>
        </w:rPr>
        <w:instrText xml:space="preserve"> TOC \o "1-4" \h \z </w:instrText>
      </w:r>
      <w:r w:rsidRPr="00AF20CF">
        <w:rPr>
          <w:b w:val="0"/>
          <w:smallCaps/>
          <w:kern w:val="28"/>
          <w:sz w:val="20"/>
        </w:rPr>
        <w:fldChar w:fldCharType="separate"/>
      </w:r>
      <w:ins w:id="13" w:author="Santosh Shrestha" w:date="2013-12-04T13:19:00Z">
        <w:r w:rsidR="00AF20CF" w:rsidRPr="00AF20CF">
          <w:rPr>
            <w:noProof/>
            <w:sz w:val="22"/>
          </w:rPr>
          <w:t>1.  Introduction and Project Overview</w:t>
        </w:r>
        <w:r w:rsidR="00AF20CF" w:rsidRPr="00AF20CF">
          <w:rPr>
            <w:noProof/>
            <w:sz w:val="22"/>
          </w:rPr>
          <w:tab/>
        </w:r>
        <w:r w:rsidR="00AF20CF" w:rsidRPr="00AF20CF">
          <w:rPr>
            <w:noProof/>
            <w:sz w:val="22"/>
          </w:rPr>
          <w:fldChar w:fldCharType="begin"/>
        </w:r>
        <w:r w:rsidR="00AF20CF" w:rsidRPr="00AF20CF">
          <w:rPr>
            <w:noProof/>
            <w:sz w:val="22"/>
          </w:rPr>
          <w:instrText xml:space="preserve"> PAGEREF _Toc247782513 \h </w:instrText>
        </w:r>
      </w:ins>
      <w:r w:rsidR="00AF20CF" w:rsidRPr="00AF20CF">
        <w:rPr>
          <w:noProof/>
          <w:sz w:val="22"/>
        </w:rPr>
      </w:r>
      <w:r w:rsidR="00AF20CF" w:rsidRPr="00AF20CF">
        <w:rPr>
          <w:noProof/>
          <w:sz w:val="22"/>
        </w:rPr>
        <w:fldChar w:fldCharType="separate"/>
      </w:r>
      <w:ins w:id="14" w:author="Santosh Shrestha" w:date="2013-12-04T21:54:00Z">
        <w:r w:rsidR="00797DAD">
          <w:rPr>
            <w:noProof/>
            <w:sz w:val="22"/>
          </w:rPr>
          <w:t>3</w:t>
        </w:r>
      </w:ins>
      <w:ins w:id="15" w:author="Santosh Shrestha" w:date="2013-12-04T13:19:00Z">
        <w:r w:rsidR="00AF20CF" w:rsidRPr="00AF20CF">
          <w:rPr>
            <w:noProof/>
            <w:sz w:val="22"/>
          </w:rPr>
          <w:fldChar w:fldCharType="end"/>
        </w:r>
      </w:ins>
    </w:p>
    <w:p w14:paraId="6872D9C1" w14:textId="77777777" w:rsidR="00AF20CF" w:rsidRPr="00AF20CF" w:rsidRDefault="00AF20CF">
      <w:pPr>
        <w:pStyle w:val="TOC1"/>
        <w:rPr>
          <w:ins w:id="16" w:author="Santosh Shrestha" w:date="2013-12-04T13:19:00Z"/>
          <w:rFonts w:asciiTheme="minorHAnsi" w:eastAsiaTheme="minorEastAsia" w:hAnsiTheme="minorHAnsi" w:cstheme="minorBidi"/>
          <w:b w:val="0"/>
          <w:caps w:val="0"/>
          <w:noProof/>
          <w:sz w:val="22"/>
          <w:szCs w:val="24"/>
          <w:lang w:eastAsia="ja-JP"/>
        </w:rPr>
      </w:pPr>
      <w:ins w:id="17" w:author="Santosh Shrestha" w:date="2013-12-04T13:19:00Z">
        <w:r w:rsidRPr="00AF20CF">
          <w:rPr>
            <w:noProof/>
            <w:sz w:val="22"/>
          </w:rPr>
          <w:t>2.  Objectives</w:t>
        </w:r>
        <w:r w:rsidRPr="00AF20CF">
          <w:rPr>
            <w:noProof/>
            <w:sz w:val="22"/>
          </w:rPr>
          <w:tab/>
        </w:r>
        <w:r w:rsidRPr="00AF20CF">
          <w:rPr>
            <w:noProof/>
            <w:sz w:val="22"/>
          </w:rPr>
          <w:fldChar w:fldCharType="begin"/>
        </w:r>
        <w:r w:rsidRPr="00AF20CF">
          <w:rPr>
            <w:noProof/>
            <w:sz w:val="22"/>
          </w:rPr>
          <w:instrText xml:space="preserve"> PAGEREF _Toc247782514 \h </w:instrText>
        </w:r>
      </w:ins>
      <w:r w:rsidRPr="00AF20CF">
        <w:rPr>
          <w:noProof/>
          <w:sz w:val="22"/>
        </w:rPr>
      </w:r>
      <w:r w:rsidRPr="00AF20CF">
        <w:rPr>
          <w:noProof/>
          <w:sz w:val="22"/>
        </w:rPr>
        <w:fldChar w:fldCharType="separate"/>
      </w:r>
      <w:ins w:id="18" w:author="Santosh Shrestha" w:date="2013-12-04T21:54:00Z">
        <w:r w:rsidR="00797DAD">
          <w:rPr>
            <w:noProof/>
            <w:sz w:val="22"/>
          </w:rPr>
          <w:t>4</w:t>
        </w:r>
      </w:ins>
      <w:ins w:id="19" w:author="Santosh Shrestha" w:date="2013-12-04T13:19:00Z">
        <w:r w:rsidRPr="00AF20CF">
          <w:rPr>
            <w:noProof/>
            <w:sz w:val="22"/>
          </w:rPr>
          <w:fldChar w:fldCharType="end"/>
        </w:r>
      </w:ins>
    </w:p>
    <w:p w14:paraId="1918A824" w14:textId="77777777" w:rsidR="00AF20CF" w:rsidRPr="00AF20CF" w:rsidRDefault="00AF20CF">
      <w:pPr>
        <w:pStyle w:val="TOC2"/>
        <w:rPr>
          <w:ins w:id="20" w:author="Santosh Shrestha" w:date="2013-12-04T13:19:00Z"/>
          <w:rFonts w:asciiTheme="minorHAnsi" w:eastAsiaTheme="minorEastAsia" w:hAnsiTheme="minorHAnsi" w:cstheme="minorBidi"/>
          <w:noProof/>
          <w:sz w:val="22"/>
          <w:szCs w:val="24"/>
          <w:lang w:eastAsia="ja-JP"/>
        </w:rPr>
      </w:pPr>
      <w:ins w:id="21" w:author="Santosh Shrestha" w:date="2013-12-04T13:19:00Z">
        <w:r w:rsidRPr="00AF20CF">
          <w:rPr>
            <w:noProof/>
            <w:sz w:val="18"/>
          </w:rPr>
          <w:t>2.1 BUSINESS Objectives</w:t>
        </w:r>
        <w:r w:rsidRPr="00AF20CF">
          <w:rPr>
            <w:noProof/>
            <w:sz w:val="18"/>
          </w:rPr>
          <w:tab/>
        </w:r>
        <w:r w:rsidRPr="00AF20CF">
          <w:rPr>
            <w:noProof/>
            <w:sz w:val="18"/>
          </w:rPr>
          <w:fldChar w:fldCharType="begin"/>
        </w:r>
        <w:r w:rsidRPr="00AF20CF">
          <w:rPr>
            <w:noProof/>
            <w:sz w:val="18"/>
          </w:rPr>
          <w:instrText xml:space="preserve"> PAGEREF _Toc247782515 \h </w:instrText>
        </w:r>
      </w:ins>
      <w:r w:rsidRPr="00AF20CF">
        <w:rPr>
          <w:noProof/>
          <w:sz w:val="18"/>
        </w:rPr>
      </w:r>
      <w:r w:rsidRPr="00AF20CF">
        <w:rPr>
          <w:noProof/>
          <w:sz w:val="18"/>
        </w:rPr>
        <w:fldChar w:fldCharType="separate"/>
      </w:r>
      <w:ins w:id="22" w:author="Santosh Shrestha" w:date="2013-12-04T21:54:00Z">
        <w:r w:rsidR="00797DAD">
          <w:rPr>
            <w:noProof/>
            <w:sz w:val="18"/>
          </w:rPr>
          <w:t>4</w:t>
        </w:r>
      </w:ins>
      <w:ins w:id="23" w:author="Santosh Shrestha" w:date="2013-12-04T13:19:00Z">
        <w:r w:rsidRPr="00AF20CF">
          <w:rPr>
            <w:noProof/>
            <w:sz w:val="18"/>
          </w:rPr>
          <w:fldChar w:fldCharType="end"/>
        </w:r>
      </w:ins>
    </w:p>
    <w:p w14:paraId="61F73D8D" w14:textId="77777777" w:rsidR="00AF20CF" w:rsidRPr="00AF20CF" w:rsidRDefault="00AF20CF">
      <w:pPr>
        <w:pStyle w:val="TOC2"/>
        <w:rPr>
          <w:ins w:id="24" w:author="Santosh Shrestha" w:date="2013-12-04T13:19:00Z"/>
          <w:rFonts w:asciiTheme="minorHAnsi" w:eastAsiaTheme="minorEastAsia" w:hAnsiTheme="minorHAnsi" w:cstheme="minorBidi"/>
          <w:noProof/>
          <w:sz w:val="22"/>
          <w:szCs w:val="24"/>
          <w:lang w:eastAsia="ja-JP"/>
        </w:rPr>
      </w:pPr>
      <w:ins w:id="25" w:author="Santosh Shrestha" w:date="2013-12-04T13:19:00Z">
        <w:r w:rsidRPr="00AF20CF">
          <w:rPr>
            <w:noProof/>
            <w:sz w:val="18"/>
          </w:rPr>
          <w:t>2.2 SYSTEM Objectives</w:t>
        </w:r>
        <w:r w:rsidRPr="00AF20CF">
          <w:rPr>
            <w:noProof/>
            <w:sz w:val="18"/>
          </w:rPr>
          <w:tab/>
        </w:r>
        <w:r w:rsidRPr="00AF20CF">
          <w:rPr>
            <w:noProof/>
            <w:sz w:val="18"/>
          </w:rPr>
          <w:fldChar w:fldCharType="begin"/>
        </w:r>
        <w:r w:rsidRPr="00AF20CF">
          <w:rPr>
            <w:noProof/>
            <w:sz w:val="18"/>
          </w:rPr>
          <w:instrText xml:space="preserve"> PAGEREF _Toc247782516 \h </w:instrText>
        </w:r>
      </w:ins>
      <w:r w:rsidRPr="00AF20CF">
        <w:rPr>
          <w:noProof/>
          <w:sz w:val="18"/>
        </w:rPr>
      </w:r>
      <w:r w:rsidRPr="00AF20CF">
        <w:rPr>
          <w:noProof/>
          <w:sz w:val="18"/>
        </w:rPr>
        <w:fldChar w:fldCharType="separate"/>
      </w:r>
      <w:ins w:id="26" w:author="Santosh Shrestha" w:date="2013-12-04T21:54:00Z">
        <w:r w:rsidR="00797DAD">
          <w:rPr>
            <w:noProof/>
            <w:sz w:val="18"/>
          </w:rPr>
          <w:t>7</w:t>
        </w:r>
      </w:ins>
      <w:ins w:id="27" w:author="Santosh Shrestha" w:date="2013-12-04T13:19:00Z">
        <w:r w:rsidRPr="00AF20CF">
          <w:rPr>
            <w:noProof/>
            <w:sz w:val="18"/>
          </w:rPr>
          <w:fldChar w:fldCharType="end"/>
        </w:r>
      </w:ins>
    </w:p>
    <w:p w14:paraId="65012735" w14:textId="77777777" w:rsidR="00AF20CF" w:rsidRPr="00AF20CF" w:rsidRDefault="00AF20CF">
      <w:pPr>
        <w:pStyle w:val="TOC1"/>
        <w:rPr>
          <w:ins w:id="28" w:author="Santosh Shrestha" w:date="2013-12-04T13:19:00Z"/>
          <w:rFonts w:asciiTheme="minorHAnsi" w:eastAsiaTheme="minorEastAsia" w:hAnsiTheme="minorHAnsi" w:cstheme="minorBidi"/>
          <w:b w:val="0"/>
          <w:caps w:val="0"/>
          <w:noProof/>
          <w:sz w:val="22"/>
          <w:szCs w:val="24"/>
          <w:lang w:eastAsia="ja-JP"/>
        </w:rPr>
      </w:pPr>
      <w:ins w:id="29" w:author="Santosh Shrestha" w:date="2013-12-04T13:19:00Z">
        <w:r w:rsidRPr="00AF20CF">
          <w:rPr>
            <w:noProof/>
            <w:sz w:val="22"/>
          </w:rPr>
          <w:t>3. Project Context Diagram</w:t>
        </w:r>
        <w:r w:rsidRPr="00AF20CF">
          <w:rPr>
            <w:noProof/>
            <w:sz w:val="22"/>
          </w:rPr>
          <w:tab/>
        </w:r>
        <w:r w:rsidRPr="00AF20CF">
          <w:rPr>
            <w:noProof/>
            <w:sz w:val="22"/>
          </w:rPr>
          <w:fldChar w:fldCharType="begin"/>
        </w:r>
        <w:r w:rsidRPr="00AF20CF">
          <w:rPr>
            <w:noProof/>
            <w:sz w:val="22"/>
          </w:rPr>
          <w:instrText xml:space="preserve"> PAGEREF _Toc247782517 \h </w:instrText>
        </w:r>
      </w:ins>
      <w:r w:rsidRPr="00AF20CF">
        <w:rPr>
          <w:noProof/>
          <w:sz w:val="22"/>
        </w:rPr>
      </w:r>
      <w:r w:rsidRPr="00AF20CF">
        <w:rPr>
          <w:noProof/>
          <w:sz w:val="22"/>
        </w:rPr>
        <w:fldChar w:fldCharType="separate"/>
      </w:r>
      <w:ins w:id="30" w:author="Santosh Shrestha" w:date="2013-12-04T21:54:00Z">
        <w:r w:rsidR="00797DAD">
          <w:rPr>
            <w:noProof/>
            <w:sz w:val="22"/>
          </w:rPr>
          <w:t>8</w:t>
        </w:r>
      </w:ins>
      <w:ins w:id="31" w:author="Santosh Shrestha" w:date="2013-12-04T13:19:00Z">
        <w:r w:rsidRPr="00AF20CF">
          <w:rPr>
            <w:noProof/>
            <w:sz w:val="22"/>
          </w:rPr>
          <w:fldChar w:fldCharType="end"/>
        </w:r>
      </w:ins>
    </w:p>
    <w:p w14:paraId="784A060D" w14:textId="77777777" w:rsidR="00AF20CF" w:rsidRPr="00AF20CF" w:rsidRDefault="00AF20CF">
      <w:pPr>
        <w:pStyle w:val="TOC1"/>
        <w:rPr>
          <w:ins w:id="32" w:author="Santosh Shrestha" w:date="2013-12-04T13:19:00Z"/>
          <w:rFonts w:asciiTheme="minorHAnsi" w:eastAsiaTheme="minorEastAsia" w:hAnsiTheme="minorHAnsi" w:cstheme="minorBidi"/>
          <w:b w:val="0"/>
          <w:caps w:val="0"/>
          <w:noProof/>
          <w:sz w:val="22"/>
          <w:szCs w:val="24"/>
          <w:lang w:eastAsia="ja-JP"/>
        </w:rPr>
      </w:pPr>
      <w:ins w:id="33" w:author="Santosh Shrestha" w:date="2013-12-04T13:19:00Z">
        <w:r w:rsidRPr="00AF20CF">
          <w:rPr>
            <w:noProof/>
            <w:sz w:val="22"/>
          </w:rPr>
          <w:t>4.  Systems Requirements</w:t>
        </w:r>
        <w:r w:rsidRPr="00AF20CF">
          <w:rPr>
            <w:noProof/>
            <w:sz w:val="22"/>
          </w:rPr>
          <w:tab/>
        </w:r>
        <w:r w:rsidRPr="00AF20CF">
          <w:rPr>
            <w:noProof/>
            <w:sz w:val="22"/>
          </w:rPr>
          <w:fldChar w:fldCharType="begin"/>
        </w:r>
        <w:r w:rsidRPr="00AF20CF">
          <w:rPr>
            <w:noProof/>
            <w:sz w:val="22"/>
          </w:rPr>
          <w:instrText xml:space="preserve"> PAGEREF _Toc247782518 \h </w:instrText>
        </w:r>
      </w:ins>
      <w:r w:rsidRPr="00AF20CF">
        <w:rPr>
          <w:noProof/>
          <w:sz w:val="22"/>
        </w:rPr>
      </w:r>
      <w:r w:rsidRPr="00AF20CF">
        <w:rPr>
          <w:noProof/>
          <w:sz w:val="22"/>
        </w:rPr>
        <w:fldChar w:fldCharType="separate"/>
      </w:r>
      <w:ins w:id="34" w:author="Santosh Shrestha" w:date="2013-12-04T21:54:00Z">
        <w:r w:rsidR="00797DAD">
          <w:rPr>
            <w:noProof/>
            <w:sz w:val="22"/>
          </w:rPr>
          <w:t>9</w:t>
        </w:r>
      </w:ins>
      <w:ins w:id="35" w:author="Santosh Shrestha" w:date="2013-12-04T13:19:00Z">
        <w:r w:rsidRPr="00AF20CF">
          <w:rPr>
            <w:noProof/>
            <w:sz w:val="22"/>
          </w:rPr>
          <w:fldChar w:fldCharType="end"/>
        </w:r>
      </w:ins>
    </w:p>
    <w:p w14:paraId="4AD70CD8" w14:textId="77777777" w:rsidR="00AF20CF" w:rsidRPr="00AF20CF" w:rsidRDefault="00AF20CF">
      <w:pPr>
        <w:pStyle w:val="TOC2"/>
        <w:rPr>
          <w:ins w:id="36" w:author="Santosh Shrestha" w:date="2013-12-04T13:19:00Z"/>
          <w:rFonts w:asciiTheme="minorHAnsi" w:eastAsiaTheme="minorEastAsia" w:hAnsiTheme="minorHAnsi" w:cstheme="minorBidi"/>
          <w:noProof/>
          <w:sz w:val="22"/>
          <w:szCs w:val="24"/>
          <w:lang w:eastAsia="ja-JP"/>
        </w:rPr>
      </w:pPr>
      <w:ins w:id="37" w:author="Santosh Shrestha" w:date="2013-12-04T13:19:00Z">
        <w:r w:rsidRPr="00AF20CF">
          <w:rPr>
            <w:noProof/>
            <w:sz w:val="18"/>
          </w:rPr>
          <w:t>4.1 Requirements Overview</w:t>
        </w:r>
        <w:r w:rsidRPr="00AF20CF">
          <w:rPr>
            <w:noProof/>
            <w:sz w:val="18"/>
          </w:rPr>
          <w:tab/>
        </w:r>
        <w:r w:rsidRPr="00AF20CF">
          <w:rPr>
            <w:noProof/>
            <w:sz w:val="18"/>
          </w:rPr>
          <w:fldChar w:fldCharType="begin"/>
        </w:r>
        <w:r w:rsidRPr="00AF20CF">
          <w:rPr>
            <w:noProof/>
            <w:sz w:val="18"/>
          </w:rPr>
          <w:instrText xml:space="preserve"> PAGEREF _Toc247782519 \h </w:instrText>
        </w:r>
      </w:ins>
      <w:r w:rsidRPr="00AF20CF">
        <w:rPr>
          <w:noProof/>
          <w:sz w:val="18"/>
        </w:rPr>
      </w:r>
      <w:r w:rsidRPr="00AF20CF">
        <w:rPr>
          <w:noProof/>
          <w:sz w:val="18"/>
        </w:rPr>
        <w:fldChar w:fldCharType="separate"/>
      </w:r>
      <w:ins w:id="38" w:author="Santosh Shrestha" w:date="2013-12-04T21:54:00Z">
        <w:r w:rsidR="00797DAD">
          <w:rPr>
            <w:noProof/>
            <w:sz w:val="18"/>
          </w:rPr>
          <w:t>9</w:t>
        </w:r>
      </w:ins>
      <w:ins w:id="39" w:author="Santosh Shrestha" w:date="2013-12-04T13:19:00Z">
        <w:r w:rsidRPr="00AF20CF">
          <w:rPr>
            <w:noProof/>
            <w:sz w:val="18"/>
          </w:rPr>
          <w:fldChar w:fldCharType="end"/>
        </w:r>
      </w:ins>
    </w:p>
    <w:p w14:paraId="37149881" w14:textId="77777777" w:rsidR="00AF20CF" w:rsidRPr="00AF20CF" w:rsidRDefault="00AF20CF">
      <w:pPr>
        <w:pStyle w:val="TOC2"/>
        <w:rPr>
          <w:ins w:id="40" w:author="Santosh Shrestha" w:date="2013-12-04T13:19:00Z"/>
          <w:rFonts w:asciiTheme="minorHAnsi" w:eastAsiaTheme="minorEastAsia" w:hAnsiTheme="minorHAnsi" w:cstheme="minorBidi"/>
          <w:noProof/>
          <w:sz w:val="22"/>
          <w:szCs w:val="24"/>
          <w:lang w:eastAsia="ja-JP"/>
        </w:rPr>
      </w:pPr>
      <w:ins w:id="41" w:author="Santosh Shrestha" w:date="2013-12-04T13:19:00Z">
        <w:r w:rsidRPr="00AF20CF">
          <w:rPr>
            <w:noProof/>
            <w:sz w:val="18"/>
          </w:rPr>
          <w:t>4.2 “Registration” Requirements</w:t>
        </w:r>
        <w:r w:rsidRPr="00AF20CF">
          <w:rPr>
            <w:noProof/>
            <w:sz w:val="18"/>
          </w:rPr>
          <w:tab/>
        </w:r>
        <w:r w:rsidRPr="00AF20CF">
          <w:rPr>
            <w:noProof/>
            <w:sz w:val="18"/>
          </w:rPr>
          <w:fldChar w:fldCharType="begin"/>
        </w:r>
        <w:r w:rsidRPr="00AF20CF">
          <w:rPr>
            <w:noProof/>
            <w:sz w:val="18"/>
          </w:rPr>
          <w:instrText xml:space="preserve"> PAGEREF _Toc247782520 \h </w:instrText>
        </w:r>
      </w:ins>
      <w:r w:rsidRPr="00AF20CF">
        <w:rPr>
          <w:noProof/>
          <w:sz w:val="18"/>
        </w:rPr>
      </w:r>
      <w:r w:rsidRPr="00AF20CF">
        <w:rPr>
          <w:noProof/>
          <w:sz w:val="18"/>
        </w:rPr>
        <w:fldChar w:fldCharType="separate"/>
      </w:r>
      <w:ins w:id="42" w:author="Santosh Shrestha" w:date="2013-12-04T21:54:00Z">
        <w:r w:rsidR="00797DAD">
          <w:rPr>
            <w:noProof/>
            <w:sz w:val="18"/>
          </w:rPr>
          <w:t>10</w:t>
        </w:r>
      </w:ins>
      <w:ins w:id="43" w:author="Santosh Shrestha" w:date="2013-12-04T13:19:00Z">
        <w:r w:rsidRPr="00AF20CF">
          <w:rPr>
            <w:noProof/>
            <w:sz w:val="18"/>
          </w:rPr>
          <w:fldChar w:fldCharType="end"/>
        </w:r>
      </w:ins>
    </w:p>
    <w:p w14:paraId="2C2B6521" w14:textId="77777777" w:rsidR="00AF20CF" w:rsidRPr="00AF20CF" w:rsidRDefault="00AF20CF">
      <w:pPr>
        <w:pStyle w:val="TOC2"/>
        <w:rPr>
          <w:ins w:id="44" w:author="Santosh Shrestha" w:date="2013-12-04T13:19:00Z"/>
          <w:rFonts w:asciiTheme="minorHAnsi" w:eastAsiaTheme="minorEastAsia" w:hAnsiTheme="minorHAnsi" w:cstheme="minorBidi"/>
          <w:noProof/>
          <w:sz w:val="22"/>
          <w:szCs w:val="24"/>
          <w:lang w:eastAsia="ja-JP"/>
        </w:rPr>
      </w:pPr>
      <w:ins w:id="45" w:author="Santosh Shrestha" w:date="2013-12-04T13:19:00Z">
        <w:r w:rsidRPr="00AF20CF">
          <w:rPr>
            <w:noProof/>
            <w:sz w:val="18"/>
          </w:rPr>
          <w:t>4.3 “Login and Security” Requirements</w:t>
        </w:r>
        <w:r w:rsidRPr="00AF20CF">
          <w:rPr>
            <w:noProof/>
            <w:sz w:val="18"/>
          </w:rPr>
          <w:tab/>
        </w:r>
        <w:r w:rsidRPr="00AF20CF">
          <w:rPr>
            <w:noProof/>
            <w:sz w:val="18"/>
          </w:rPr>
          <w:fldChar w:fldCharType="begin"/>
        </w:r>
        <w:r w:rsidRPr="00AF20CF">
          <w:rPr>
            <w:noProof/>
            <w:sz w:val="18"/>
          </w:rPr>
          <w:instrText xml:space="preserve"> PAGEREF _Toc247782521 \h </w:instrText>
        </w:r>
      </w:ins>
      <w:r w:rsidRPr="00AF20CF">
        <w:rPr>
          <w:noProof/>
          <w:sz w:val="18"/>
        </w:rPr>
      </w:r>
      <w:r w:rsidRPr="00AF20CF">
        <w:rPr>
          <w:noProof/>
          <w:sz w:val="18"/>
        </w:rPr>
        <w:fldChar w:fldCharType="separate"/>
      </w:r>
      <w:ins w:id="46" w:author="Santosh Shrestha" w:date="2013-12-04T21:54:00Z">
        <w:r w:rsidR="00797DAD">
          <w:rPr>
            <w:noProof/>
            <w:sz w:val="18"/>
          </w:rPr>
          <w:t>12</w:t>
        </w:r>
      </w:ins>
      <w:ins w:id="47" w:author="Santosh Shrestha" w:date="2013-12-04T13:19:00Z">
        <w:r w:rsidRPr="00AF20CF">
          <w:rPr>
            <w:noProof/>
            <w:sz w:val="18"/>
          </w:rPr>
          <w:fldChar w:fldCharType="end"/>
        </w:r>
      </w:ins>
    </w:p>
    <w:p w14:paraId="17D37BC8" w14:textId="77777777" w:rsidR="00AF20CF" w:rsidRPr="00AF20CF" w:rsidRDefault="00AF20CF">
      <w:pPr>
        <w:pStyle w:val="TOC2"/>
        <w:rPr>
          <w:ins w:id="48" w:author="Santosh Shrestha" w:date="2013-12-04T13:19:00Z"/>
          <w:rFonts w:asciiTheme="minorHAnsi" w:eastAsiaTheme="minorEastAsia" w:hAnsiTheme="minorHAnsi" w:cstheme="minorBidi"/>
          <w:noProof/>
          <w:sz w:val="22"/>
          <w:szCs w:val="24"/>
          <w:lang w:eastAsia="ja-JP"/>
        </w:rPr>
      </w:pPr>
      <w:ins w:id="49" w:author="Santosh Shrestha" w:date="2013-12-04T13:19:00Z">
        <w:r w:rsidRPr="00AF20CF">
          <w:rPr>
            <w:noProof/>
            <w:sz w:val="18"/>
          </w:rPr>
          <w:t>4.4 “Setup Tutoring Categories” Requirements</w:t>
        </w:r>
        <w:r w:rsidRPr="00AF20CF">
          <w:rPr>
            <w:noProof/>
            <w:sz w:val="18"/>
          </w:rPr>
          <w:tab/>
        </w:r>
        <w:r w:rsidRPr="00AF20CF">
          <w:rPr>
            <w:noProof/>
            <w:sz w:val="18"/>
          </w:rPr>
          <w:fldChar w:fldCharType="begin"/>
        </w:r>
        <w:r w:rsidRPr="00AF20CF">
          <w:rPr>
            <w:noProof/>
            <w:sz w:val="18"/>
          </w:rPr>
          <w:instrText xml:space="preserve"> PAGEREF _Toc247782522 \h </w:instrText>
        </w:r>
      </w:ins>
      <w:r w:rsidRPr="00AF20CF">
        <w:rPr>
          <w:noProof/>
          <w:sz w:val="18"/>
        </w:rPr>
      </w:r>
      <w:r w:rsidRPr="00AF20CF">
        <w:rPr>
          <w:noProof/>
          <w:sz w:val="18"/>
        </w:rPr>
        <w:fldChar w:fldCharType="separate"/>
      </w:r>
      <w:ins w:id="50" w:author="Santosh Shrestha" w:date="2013-12-04T21:54:00Z">
        <w:r w:rsidR="00797DAD">
          <w:rPr>
            <w:noProof/>
            <w:sz w:val="18"/>
          </w:rPr>
          <w:t>13</w:t>
        </w:r>
      </w:ins>
      <w:ins w:id="51" w:author="Santosh Shrestha" w:date="2013-12-04T13:19:00Z">
        <w:r w:rsidRPr="00AF20CF">
          <w:rPr>
            <w:noProof/>
            <w:sz w:val="18"/>
          </w:rPr>
          <w:fldChar w:fldCharType="end"/>
        </w:r>
      </w:ins>
    </w:p>
    <w:p w14:paraId="27406480" w14:textId="77777777" w:rsidR="00AF20CF" w:rsidRPr="00AF20CF" w:rsidRDefault="00AF20CF">
      <w:pPr>
        <w:pStyle w:val="TOC2"/>
        <w:rPr>
          <w:ins w:id="52" w:author="Santosh Shrestha" w:date="2013-12-04T13:19:00Z"/>
          <w:rFonts w:asciiTheme="minorHAnsi" w:eastAsiaTheme="minorEastAsia" w:hAnsiTheme="minorHAnsi" w:cstheme="minorBidi"/>
          <w:noProof/>
          <w:sz w:val="22"/>
          <w:szCs w:val="24"/>
          <w:lang w:eastAsia="ja-JP"/>
        </w:rPr>
      </w:pPr>
      <w:ins w:id="53" w:author="Santosh Shrestha" w:date="2013-12-04T13:19:00Z">
        <w:r w:rsidRPr="00AF20CF">
          <w:rPr>
            <w:noProof/>
            <w:sz w:val="18"/>
          </w:rPr>
          <w:t>4.5 “Tutoring Service Offering” Requirements</w:t>
        </w:r>
        <w:r w:rsidRPr="00AF20CF">
          <w:rPr>
            <w:noProof/>
            <w:sz w:val="18"/>
          </w:rPr>
          <w:tab/>
        </w:r>
        <w:r w:rsidRPr="00AF20CF">
          <w:rPr>
            <w:noProof/>
            <w:sz w:val="18"/>
          </w:rPr>
          <w:fldChar w:fldCharType="begin"/>
        </w:r>
        <w:r w:rsidRPr="00AF20CF">
          <w:rPr>
            <w:noProof/>
            <w:sz w:val="18"/>
          </w:rPr>
          <w:instrText xml:space="preserve"> PAGEREF _Toc247782523 \h </w:instrText>
        </w:r>
      </w:ins>
      <w:r w:rsidRPr="00AF20CF">
        <w:rPr>
          <w:noProof/>
          <w:sz w:val="18"/>
        </w:rPr>
      </w:r>
      <w:r w:rsidRPr="00AF20CF">
        <w:rPr>
          <w:noProof/>
          <w:sz w:val="18"/>
        </w:rPr>
        <w:fldChar w:fldCharType="separate"/>
      </w:r>
      <w:ins w:id="54" w:author="Santosh Shrestha" w:date="2013-12-04T21:54:00Z">
        <w:r w:rsidR="00797DAD">
          <w:rPr>
            <w:noProof/>
            <w:sz w:val="18"/>
          </w:rPr>
          <w:t>14</w:t>
        </w:r>
      </w:ins>
      <w:ins w:id="55" w:author="Santosh Shrestha" w:date="2013-12-04T13:19:00Z">
        <w:r w:rsidRPr="00AF20CF">
          <w:rPr>
            <w:noProof/>
            <w:sz w:val="18"/>
          </w:rPr>
          <w:fldChar w:fldCharType="end"/>
        </w:r>
      </w:ins>
    </w:p>
    <w:p w14:paraId="6C5C48DB" w14:textId="77777777" w:rsidR="00AF20CF" w:rsidRPr="00AF20CF" w:rsidRDefault="00AF20CF">
      <w:pPr>
        <w:pStyle w:val="TOC2"/>
        <w:rPr>
          <w:ins w:id="56" w:author="Santosh Shrestha" w:date="2013-12-04T13:19:00Z"/>
          <w:rFonts w:asciiTheme="minorHAnsi" w:eastAsiaTheme="minorEastAsia" w:hAnsiTheme="minorHAnsi" w:cstheme="minorBidi"/>
          <w:noProof/>
          <w:sz w:val="22"/>
          <w:szCs w:val="24"/>
          <w:lang w:eastAsia="ja-JP"/>
        </w:rPr>
      </w:pPr>
      <w:ins w:id="57" w:author="Santosh Shrestha" w:date="2013-12-04T13:19:00Z">
        <w:r w:rsidRPr="00AF20CF">
          <w:rPr>
            <w:noProof/>
            <w:sz w:val="18"/>
          </w:rPr>
          <w:t>4.6 “Search” Requirements</w:t>
        </w:r>
        <w:r w:rsidRPr="00AF20CF">
          <w:rPr>
            <w:noProof/>
            <w:sz w:val="18"/>
          </w:rPr>
          <w:tab/>
        </w:r>
        <w:r w:rsidRPr="00AF20CF">
          <w:rPr>
            <w:noProof/>
            <w:sz w:val="18"/>
          </w:rPr>
          <w:fldChar w:fldCharType="begin"/>
        </w:r>
        <w:r w:rsidRPr="00AF20CF">
          <w:rPr>
            <w:noProof/>
            <w:sz w:val="18"/>
          </w:rPr>
          <w:instrText xml:space="preserve"> PAGEREF _Toc247782524 \h </w:instrText>
        </w:r>
      </w:ins>
      <w:r w:rsidRPr="00AF20CF">
        <w:rPr>
          <w:noProof/>
          <w:sz w:val="18"/>
        </w:rPr>
      </w:r>
      <w:r w:rsidRPr="00AF20CF">
        <w:rPr>
          <w:noProof/>
          <w:sz w:val="18"/>
        </w:rPr>
        <w:fldChar w:fldCharType="separate"/>
      </w:r>
      <w:ins w:id="58" w:author="Santosh Shrestha" w:date="2013-12-04T21:54:00Z">
        <w:r w:rsidR="00797DAD">
          <w:rPr>
            <w:noProof/>
            <w:sz w:val="18"/>
          </w:rPr>
          <w:t>15</w:t>
        </w:r>
      </w:ins>
      <w:ins w:id="59" w:author="Santosh Shrestha" w:date="2013-12-04T13:19:00Z">
        <w:r w:rsidRPr="00AF20CF">
          <w:rPr>
            <w:noProof/>
            <w:sz w:val="18"/>
          </w:rPr>
          <w:fldChar w:fldCharType="end"/>
        </w:r>
      </w:ins>
    </w:p>
    <w:p w14:paraId="2B63E8E7" w14:textId="77777777" w:rsidR="00AF20CF" w:rsidRPr="00AF20CF" w:rsidRDefault="00AF20CF">
      <w:pPr>
        <w:pStyle w:val="TOC2"/>
        <w:rPr>
          <w:ins w:id="60" w:author="Santosh Shrestha" w:date="2013-12-04T13:19:00Z"/>
          <w:rFonts w:asciiTheme="minorHAnsi" w:eastAsiaTheme="minorEastAsia" w:hAnsiTheme="minorHAnsi" w:cstheme="minorBidi"/>
          <w:noProof/>
          <w:sz w:val="22"/>
          <w:szCs w:val="24"/>
          <w:lang w:eastAsia="ja-JP"/>
        </w:rPr>
      </w:pPr>
      <w:ins w:id="61" w:author="Santosh Shrestha" w:date="2013-12-04T13:19:00Z">
        <w:r w:rsidRPr="00AF20CF">
          <w:rPr>
            <w:noProof/>
            <w:sz w:val="18"/>
          </w:rPr>
          <w:t>4.7 “Commissions and Payments” Requirements</w:t>
        </w:r>
        <w:r w:rsidRPr="00AF20CF">
          <w:rPr>
            <w:noProof/>
            <w:sz w:val="18"/>
          </w:rPr>
          <w:tab/>
        </w:r>
        <w:r w:rsidRPr="00AF20CF">
          <w:rPr>
            <w:noProof/>
            <w:sz w:val="18"/>
          </w:rPr>
          <w:fldChar w:fldCharType="begin"/>
        </w:r>
        <w:r w:rsidRPr="00AF20CF">
          <w:rPr>
            <w:noProof/>
            <w:sz w:val="18"/>
          </w:rPr>
          <w:instrText xml:space="preserve"> PAGEREF _Toc247782525 \h </w:instrText>
        </w:r>
      </w:ins>
      <w:r w:rsidRPr="00AF20CF">
        <w:rPr>
          <w:noProof/>
          <w:sz w:val="18"/>
        </w:rPr>
      </w:r>
      <w:r w:rsidRPr="00AF20CF">
        <w:rPr>
          <w:noProof/>
          <w:sz w:val="18"/>
        </w:rPr>
        <w:fldChar w:fldCharType="separate"/>
      </w:r>
      <w:ins w:id="62" w:author="Santosh Shrestha" w:date="2013-12-04T21:54:00Z">
        <w:r w:rsidR="00797DAD">
          <w:rPr>
            <w:noProof/>
            <w:sz w:val="18"/>
          </w:rPr>
          <w:t>17</w:t>
        </w:r>
      </w:ins>
      <w:ins w:id="63" w:author="Santosh Shrestha" w:date="2013-12-04T13:19:00Z">
        <w:r w:rsidRPr="00AF20CF">
          <w:rPr>
            <w:noProof/>
            <w:sz w:val="18"/>
          </w:rPr>
          <w:fldChar w:fldCharType="end"/>
        </w:r>
      </w:ins>
    </w:p>
    <w:p w14:paraId="32EABCC3" w14:textId="77777777" w:rsidR="00AF20CF" w:rsidRPr="00AF20CF" w:rsidRDefault="00AF20CF">
      <w:pPr>
        <w:pStyle w:val="TOC2"/>
        <w:rPr>
          <w:ins w:id="64" w:author="Santosh Shrestha" w:date="2013-12-04T13:19:00Z"/>
          <w:rFonts w:asciiTheme="minorHAnsi" w:eastAsiaTheme="minorEastAsia" w:hAnsiTheme="minorHAnsi" w:cstheme="minorBidi"/>
          <w:noProof/>
          <w:sz w:val="22"/>
          <w:szCs w:val="24"/>
          <w:lang w:eastAsia="ja-JP"/>
        </w:rPr>
      </w:pPr>
      <w:ins w:id="65" w:author="Santosh Shrestha" w:date="2013-12-04T13:19:00Z">
        <w:r w:rsidRPr="00AF20CF">
          <w:rPr>
            <w:noProof/>
            <w:sz w:val="18"/>
          </w:rPr>
          <w:t>4.8 “Advertisements” Requirements</w:t>
        </w:r>
        <w:r w:rsidRPr="00AF20CF">
          <w:rPr>
            <w:noProof/>
            <w:sz w:val="18"/>
          </w:rPr>
          <w:tab/>
        </w:r>
        <w:r w:rsidRPr="00AF20CF">
          <w:rPr>
            <w:noProof/>
            <w:sz w:val="18"/>
          </w:rPr>
          <w:fldChar w:fldCharType="begin"/>
        </w:r>
        <w:r w:rsidRPr="00AF20CF">
          <w:rPr>
            <w:noProof/>
            <w:sz w:val="18"/>
          </w:rPr>
          <w:instrText xml:space="preserve"> PAGEREF _Toc247782526 \h </w:instrText>
        </w:r>
      </w:ins>
      <w:r w:rsidRPr="00AF20CF">
        <w:rPr>
          <w:noProof/>
          <w:sz w:val="18"/>
        </w:rPr>
      </w:r>
      <w:r w:rsidRPr="00AF20CF">
        <w:rPr>
          <w:noProof/>
          <w:sz w:val="18"/>
        </w:rPr>
        <w:fldChar w:fldCharType="separate"/>
      </w:r>
      <w:ins w:id="66" w:author="Santosh Shrestha" w:date="2013-12-04T21:54:00Z">
        <w:r w:rsidR="00797DAD">
          <w:rPr>
            <w:noProof/>
            <w:sz w:val="18"/>
          </w:rPr>
          <w:t>18</w:t>
        </w:r>
      </w:ins>
      <w:ins w:id="67" w:author="Santosh Shrestha" w:date="2013-12-04T13:19:00Z">
        <w:r w:rsidRPr="00AF20CF">
          <w:rPr>
            <w:noProof/>
            <w:sz w:val="18"/>
          </w:rPr>
          <w:fldChar w:fldCharType="end"/>
        </w:r>
      </w:ins>
    </w:p>
    <w:p w14:paraId="72584C52" w14:textId="77777777" w:rsidR="00AF20CF" w:rsidRPr="00AF20CF" w:rsidRDefault="00AF20CF">
      <w:pPr>
        <w:pStyle w:val="TOC2"/>
        <w:rPr>
          <w:ins w:id="68" w:author="Santosh Shrestha" w:date="2013-12-04T13:19:00Z"/>
          <w:rFonts w:asciiTheme="minorHAnsi" w:eastAsiaTheme="minorEastAsia" w:hAnsiTheme="minorHAnsi" w:cstheme="minorBidi"/>
          <w:noProof/>
          <w:sz w:val="22"/>
          <w:szCs w:val="24"/>
          <w:lang w:eastAsia="ja-JP"/>
        </w:rPr>
      </w:pPr>
      <w:ins w:id="69" w:author="Santosh Shrestha" w:date="2013-12-04T13:19:00Z">
        <w:r w:rsidRPr="00AF20CF">
          <w:rPr>
            <w:noProof/>
            <w:sz w:val="18"/>
          </w:rPr>
          <w:t>4.9 “Review a Tutor” Requirements</w:t>
        </w:r>
        <w:r w:rsidRPr="00AF20CF">
          <w:rPr>
            <w:noProof/>
            <w:sz w:val="18"/>
          </w:rPr>
          <w:tab/>
        </w:r>
        <w:r w:rsidRPr="00AF20CF">
          <w:rPr>
            <w:noProof/>
            <w:sz w:val="18"/>
          </w:rPr>
          <w:fldChar w:fldCharType="begin"/>
        </w:r>
        <w:r w:rsidRPr="00AF20CF">
          <w:rPr>
            <w:noProof/>
            <w:sz w:val="18"/>
          </w:rPr>
          <w:instrText xml:space="preserve"> PAGEREF _Toc247782527 \h </w:instrText>
        </w:r>
      </w:ins>
      <w:r w:rsidRPr="00AF20CF">
        <w:rPr>
          <w:noProof/>
          <w:sz w:val="18"/>
        </w:rPr>
      </w:r>
      <w:r w:rsidRPr="00AF20CF">
        <w:rPr>
          <w:noProof/>
          <w:sz w:val="18"/>
        </w:rPr>
        <w:fldChar w:fldCharType="separate"/>
      </w:r>
      <w:ins w:id="70" w:author="Santosh Shrestha" w:date="2013-12-04T21:54:00Z">
        <w:r w:rsidR="00797DAD">
          <w:rPr>
            <w:noProof/>
            <w:sz w:val="18"/>
          </w:rPr>
          <w:t>19</w:t>
        </w:r>
      </w:ins>
      <w:ins w:id="71" w:author="Santosh Shrestha" w:date="2013-12-04T13:19:00Z">
        <w:r w:rsidRPr="00AF20CF">
          <w:rPr>
            <w:noProof/>
            <w:sz w:val="18"/>
          </w:rPr>
          <w:fldChar w:fldCharType="end"/>
        </w:r>
      </w:ins>
    </w:p>
    <w:p w14:paraId="4074CA91" w14:textId="77777777" w:rsidR="00AF20CF" w:rsidRPr="00AF20CF" w:rsidRDefault="00AF20CF">
      <w:pPr>
        <w:pStyle w:val="TOC2"/>
        <w:rPr>
          <w:ins w:id="72" w:author="Santosh Shrestha" w:date="2013-12-04T13:19:00Z"/>
          <w:rFonts w:asciiTheme="minorHAnsi" w:eastAsiaTheme="minorEastAsia" w:hAnsiTheme="minorHAnsi" w:cstheme="minorBidi"/>
          <w:noProof/>
          <w:sz w:val="22"/>
          <w:szCs w:val="24"/>
          <w:lang w:eastAsia="ja-JP"/>
        </w:rPr>
      </w:pPr>
      <w:ins w:id="73" w:author="Santosh Shrestha" w:date="2013-12-04T13:19:00Z">
        <w:r w:rsidRPr="00AF20CF">
          <w:rPr>
            <w:noProof/>
            <w:sz w:val="18"/>
          </w:rPr>
          <w:t>4.10 “Communication” Requirements</w:t>
        </w:r>
        <w:r w:rsidRPr="00AF20CF">
          <w:rPr>
            <w:noProof/>
            <w:sz w:val="18"/>
          </w:rPr>
          <w:tab/>
        </w:r>
        <w:r w:rsidRPr="00AF20CF">
          <w:rPr>
            <w:noProof/>
            <w:sz w:val="18"/>
          </w:rPr>
          <w:fldChar w:fldCharType="begin"/>
        </w:r>
        <w:r w:rsidRPr="00AF20CF">
          <w:rPr>
            <w:noProof/>
            <w:sz w:val="18"/>
          </w:rPr>
          <w:instrText xml:space="preserve"> PAGEREF _Toc247782528 \h </w:instrText>
        </w:r>
      </w:ins>
      <w:r w:rsidRPr="00AF20CF">
        <w:rPr>
          <w:noProof/>
          <w:sz w:val="18"/>
        </w:rPr>
      </w:r>
      <w:r w:rsidRPr="00AF20CF">
        <w:rPr>
          <w:noProof/>
          <w:sz w:val="18"/>
        </w:rPr>
        <w:fldChar w:fldCharType="separate"/>
      </w:r>
      <w:ins w:id="74" w:author="Santosh Shrestha" w:date="2013-12-04T21:54:00Z">
        <w:r w:rsidR="00797DAD">
          <w:rPr>
            <w:noProof/>
            <w:sz w:val="18"/>
          </w:rPr>
          <w:t>20</w:t>
        </w:r>
      </w:ins>
      <w:ins w:id="75" w:author="Santosh Shrestha" w:date="2013-12-04T13:19:00Z">
        <w:r w:rsidRPr="00AF20CF">
          <w:rPr>
            <w:noProof/>
            <w:sz w:val="18"/>
          </w:rPr>
          <w:fldChar w:fldCharType="end"/>
        </w:r>
      </w:ins>
    </w:p>
    <w:p w14:paraId="5B8C025A" w14:textId="77777777" w:rsidR="00AF20CF" w:rsidRPr="00AF20CF" w:rsidRDefault="00AF20CF">
      <w:pPr>
        <w:pStyle w:val="TOC2"/>
        <w:rPr>
          <w:ins w:id="76" w:author="Santosh Shrestha" w:date="2013-12-04T13:19:00Z"/>
          <w:rFonts w:asciiTheme="minorHAnsi" w:eastAsiaTheme="minorEastAsia" w:hAnsiTheme="minorHAnsi" w:cstheme="minorBidi"/>
          <w:noProof/>
          <w:sz w:val="22"/>
          <w:szCs w:val="24"/>
          <w:lang w:eastAsia="ja-JP"/>
        </w:rPr>
      </w:pPr>
      <w:ins w:id="77" w:author="Santosh Shrestha" w:date="2013-12-04T13:19:00Z">
        <w:r w:rsidRPr="00AF20CF">
          <w:rPr>
            <w:noProof/>
            <w:sz w:val="18"/>
          </w:rPr>
          <w:t>4.11 “Map” Requirements</w:t>
        </w:r>
        <w:r w:rsidRPr="00AF20CF">
          <w:rPr>
            <w:noProof/>
            <w:sz w:val="18"/>
          </w:rPr>
          <w:tab/>
        </w:r>
        <w:r w:rsidRPr="00AF20CF">
          <w:rPr>
            <w:noProof/>
            <w:sz w:val="18"/>
          </w:rPr>
          <w:fldChar w:fldCharType="begin"/>
        </w:r>
        <w:r w:rsidRPr="00AF20CF">
          <w:rPr>
            <w:noProof/>
            <w:sz w:val="18"/>
          </w:rPr>
          <w:instrText xml:space="preserve"> PAGEREF _Toc247782529 \h </w:instrText>
        </w:r>
      </w:ins>
      <w:r w:rsidRPr="00AF20CF">
        <w:rPr>
          <w:noProof/>
          <w:sz w:val="18"/>
        </w:rPr>
      </w:r>
      <w:r w:rsidRPr="00AF20CF">
        <w:rPr>
          <w:noProof/>
          <w:sz w:val="18"/>
        </w:rPr>
        <w:fldChar w:fldCharType="separate"/>
      </w:r>
      <w:ins w:id="78" w:author="Santosh Shrestha" w:date="2013-12-04T21:54:00Z">
        <w:r w:rsidR="00797DAD">
          <w:rPr>
            <w:noProof/>
            <w:sz w:val="18"/>
          </w:rPr>
          <w:t>22</w:t>
        </w:r>
      </w:ins>
      <w:ins w:id="79" w:author="Santosh Shrestha" w:date="2013-12-04T13:19:00Z">
        <w:r w:rsidRPr="00AF20CF">
          <w:rPr>
            <w:noProof/>
            <w:sz w:val="18"/>
          </w:rPr>
          <w:fldChar w:fldCharType="end"/>
        </w:r>
      </w:ins>
    </w:p>
    <w:p w14:paraId="25432332" w14:textId="77777777" w:rsidR="00AF20CF" w:rsidRPr="00AF20CF" w:rsidRDefault="00AF20CF">
      <w:pPr>
        <w:pStyle w:val="TOC1"/>
        <w:rPr>
          <w:ins w:id="80" w:author="Santosh Shrestha" w:date="2013-12-04T13:19:00Z"/>
          <w:rFonts w:asciiTheme="minorHAnsi" w:eastAsiaTheme="minorEastAsia" w:hAnsiTheme="minorHAnsi" w:cstheme="minorBidi"/>
          <w:b w:val="0"/>
          <w:caps w:val="0"/>
          <w:noProof/>
          <w:sz w:val="22"/>
          <w:szCs w:val="24"/>
          <w:lang w:eastAsia="ja-JP"/>
        </w:rPr>
      </w:pPr>
      <w:ins w:id="81" w:author="Santosh Shrestha" w:date="2013-12-04T13:19:00Z">
        <w:r w:rsidRPr="00AF20CF">
          <w:rPr>
            <w:noProof/>
            <w:sz w:val="22"/>
          </w:rPr>
          <w:t>5.  Software Processes and Infrastructure</w:t>
        </w:r>
        <w:r w:rsidRPr="00AF20CF">
          <w:rPr>
            <w:noProof/>
            <w:sz w:val="22"/>
          </w:rPr>
          <w:tab/>
        </w:r>
        <w:r w:rsidRPr="00AF20CF">
          <w:rPr>
            <w:noProof/>
            <w:sz w:val="22"/>
          </w:rPr>
          <w:fldChar w:fldCharType="begin"/>
        </w:r>
        <w:r w:rsidRPr="00AF20CF">
          <w:rPr>
            <w:noProof/>
            <w:sz w:val="22"/>
          </w:rPr>
          <w:instrText xml:space="preserve"> PAGEREF _Toc247782530 \h </w:instrText>
        </w:r>
      </w:ins>
      <w:r w:rsidRPr="00AF20CF">
        <w:rPr>
          <w:noProof/>
          <w:sz w:val="22"/>
        </w:rPr>
      </w:r>
      <w:r w:rsidRPr="00AF20CF">
        <w:rPr>
          <w:noProof/>
          <w:sz w:val="22"/>
        </w:rPr>
        <w:fldChar w:fldCharType="separate"/>
      </w:r>
      <w:ins w:id="82" w:author="Santosh Shrestha" w:date="2013-12-04T21:54:00Z">
        <w:r w:rsidR="00797DAD">
          <w:rPr>
            <w:noProof/>
            <w:sz w:val="22"/>
          </w:rPr>
          <w:t>24</w:t>
        </w:r>
      </w:ins>
      <w:ins w:id="83" w:author="Santosh Shrestha" w:date="2013-12-04T13:19:00Z">
        <w:r w:rsidRPr="00AF20CF">
          <w:rPr>
            <w:noProof/>
            <w:sz w:val="22"/>
          </w:rPr>
          <w:fldChar w:fldCharType="end"/>
        </w:r>
      </w:ins>
    </w:p>
    <w:p w14:paraId="1BA9E93E" w14:textId="77777777" w:rsidR="00AF20CF" w:rsidRPr="00AF20CF" w:rsidRDefault="00AF20CF">
      <w:pPr>
        <w:pStyle w:val="TOC2"/>
        <w:rPr>
          <w:ins w:id="84" w:author="Santosh Shrestha" w:date="2013-12-04T13:19:00Z"/>
          <w:rFonts w:asciiTheme="minorHAnsi" w:eastAsiaTheme="minorEastAsia" w:hAnsiTheme="minorHAnsi" w:cstheme="minorBidi"/>
          <w:noProof/>
          <w:sz w:val="22"/>
          <w:szCs w:val="24"/>
          <w:lang w:eastAsia="ja-JP"/>
        </w:rPr>
      </w:pPr>
      <w:ins w:id="85" w:author="Santosh Shrestha" w:date="2013-12-04T13:19:00Z">
        <w:r w:rsidRPr="00AF20CF">
          <w:rPr>
            <w:noProof/>
            <w:sz w:val="18"/>
          </w:rPr>
          <w:t>5.1 Hardware and Infrastructure</w:t>
        </w:r>
        <w:r w:rsidRPr="00AF20CF">
          <w:rPr>
            <w:noProof/>
            <w:sz w:val="18"/>
          </w:rPr>
          <w:tab/>
        </w:r>
        <w:r w:rsidRPr="00AF20CF">
          <w:rPr>
            <w:noProof/>
            <w:sz w:val="18"/>
          </w:rPr>
          <w:fldChar w:fldCharType="begin"/>
        </w:r>
        <w:r w:rsidRPr="00AF20CF">
          <w:rPr>
            <w:noProof/>
            <w:sz w:val="18"/>
          </w:rPr>
          <w:instrText xml:space="preserve"> PAGEREF _Toc247782531 \h </w:instrText>
        </w:r>
      </w:ins>
      <w:r w:rsidRPr="00AF20CF">
        <w:rPr>
          <w:noProof/>
          <w:sz w:val="18"/>
        </w:rPr>
      </w:r>
      <w:r w:rsidRPr="00AF20CF">
        <w:rPr>
          <w:noProof/>
          <w:sz w:val="18"/>
        </w:rPr>
        <w:fldChar w:fldCharType="separate"/>
      </w:r>
      <w:ins w:id="86" w:author="Santosh Shrestha" w:date="2013-12-04T21:54:00Z">
        <w:r w:rsidR="00797DAD">
          <w:rPr>
            <w:noProof/>
            <w:sz w:val="18"/>
          </w:rPr>
          <w:t>24</w:t>
        </w:r>
      </w:ins>
      <w:ins w:id="87" w:author="Santosh Shrestha" w:date="2013-12-04T13:19:00Z">
        <w:r w:rsidRPr="00AF20CF">
          <w:rPr>
            <w:noProof/>
            <w:sz w:val="18"/>
          </w:rPr>
          <w:fldChar w:fldCharType="end"/>
        </w:r>
      </w:ins>
    </w:p>
    <w:p w14:paraId="6065AC37" w14:textId="77777777" w:rsidR="00AF20CF" w:rsidRPr="00AF20CF" w:rsidRDefault="00AF20CF">
      <w:pPr>
        <w:pStyle w:val="TOC2"/>
        <w:rPr>
          <w:ins w:id="88" w:author="Santosh Shrestha" w:date="2013-12-04T13:19:00Z"/>
          <w:rFonts w:asciiTheme="minorHAnsi" w:eastAsiaTheme="minorEastAsia" w:hAnsiTheme="minorHAnsi" w:cstheme="minorBidi"/>
          <w:noProof/>
          <w:sz w:val="22"/>
          <w:szCs w:val="24"/>
          <w:lang w:eastAsia="ja-JP"/>
        </w:rPr>
      </w:pPr>
      <w:ins w:id="89" w:author="Santosh Shrestha" w:date="2013-12-04T13:19:00Z">
        <w:r w:rsidRPr="00AF20CF">
          <w:rPr>
            <w:noProof/>
            <w:sz w:val="18"/>
          </w:rPr>
          <w:t>5.2 UML Diagrams</w:t>
        </w:r>
        <w:r w:rsidRPr="00AF20CF">
          <w:rPr>
            <w:noProof/>
            <w:sz w:val="18"/>
          </w:rPr>
          <w:tab/>
        </w:r>
        <w:r w:rsidRPr="00AF20CF">
          <w:rPr>
            <w:noProof/>
            <w:sz w:val="18"/>
          </w:rPr>
          <w:fldChar w:fldCharType="begin"/>
        </w:r>
        <w:r w:rsidRPr="00AF20CF">
          <w:rPr>
            <w:noProof/>
            <w:sz w:val="18"/>
          </w:rPr>
          <w:instrText xml:space="preserve"> PAGEREF _Toc247782532 \h </w:instrText>
        </w:r>
      </w:ins>
      <w:r w:rsidRPr="00AF20CF">
        <w:rPr>
          <w:noProof/>
          <w:sz w:val="18"/>
        </w:rPr>
      </w:r>
      <w:r w:rsidRPr="00AF20CF">
        <w:rPr>
          <w:noProof/>
          <w:sz w:val="18"/>
        </w:rPr>
        <w:fldChar w:fldCharType="separate"/>
      </w:r>
      <w:ins w:id="90" w:author="Santosh Shrestha" w:date="2013-12-04T21:54:00Z">
        <w:r w:rsidR="00797DAD">
          <w:rPr>
            <w:noProof/>
            <w:sz w:val="18"/>
          </w:rPr>
          <w:t>25</w:t>
        </w:r>
      </w:ins>
      <w:ins w:id="91" w:author="Santosh Shrestha" w:date="2013-12-04T13:19:00Z">
        <w:r w:rsidRPr="00AF20CF">
          <w:rPr>
            <w:noProof/>
            <w:sz w:val="18"/>
          </w:rPr>
          <w:fldChar w:fldCharType="end"/>
        </w:r>
      </w:ins>
    </w:p>
    <w:p w14:paraId="378C98C4" w14:textId="77777777" w:rsidR="00AF20CF" w:rsidRPr="00AF20CF" w:rsidRDefault="00AF20CF">
      <w:pPr>
        <w:pStyle w:val="TOC2"/>
        <w:rPr>
          <w:ins w:id="92" w:author="Santosh Shrestha" w:date="2013-12-04T13:19:00Z"/>
          <w:rFonts w:asciiTheme="minorHAnsi" w:eastAsiaTheme="minorEastAsia" w:hAnsiTheme="minorHAnsi" w:cstheme="minorBidi"/>
          <w:noProof/>
          <w:sz w:val="22"/>
          <w:szCs w:val="24"/>
          <w:lang w:eastAsia="ja-JP"/>
        </w:rPr>
      </w:pPr>
      <w:ins w:id="93" w:author="Santosh Shrestha" w:date="2013-12-04T13:19:00Z">
        <w:r w:rsidRPr="00AF20CF">
          <w:rPr>
            <w:noProof/>
            <w:sz w:val="18"/>
          </w:rPr>
          <w:t>5.3 Conceptual Data Model - Database</w:t>
        </w:r>
        <w:r w:rsidRPr="00AF20CF">
          <w:rPr>
            <w:noProof/>
            <w:sz w:val="18"/>
          </w:rPr>
          <w:tab/>
        </w:r>
        <w:r w:rsidRPr="00AF20CF">
          <w:rPr>
            <w:noProof/>
            <w:sz w:val="18"/>
          </w:rPr>
          <w:fldChar w:fldCharType="begin"/>
        </w:r>
        <w:r w:rsidRPr="00AF20CF">
          <w:rPr>
            <w:noProof/>
            <w:sz w:val="18"/>
          </w:rPr>
          <w:instrText xml:space="preserve"> PAGEREF _Toc247782533 \h </w:instrText>
        </w:r>
      </w:ins>
      <w:r w:rsidRPr="00AF20CF">
        <w:rPr>
          <w:noProof/>
          <w:sz w:val="18"/>
        </w:rPr>
      </w:r>
      <w:r w:rsidRPr="00AF20CF">
        <w:rPr>
          <w:noProof/>
          <w:sz w:val="18"/>
        </w:rPr>
        <w:fldChar w:fldCharType="separate"/>
      </w:r>
      <w:ins w:id="94" w:author="Santosh Shrestha" w:date="2013-12-04T21:54:00Z">
        <w:r w:rsidR="00797DAD">
          <w:rPr>
            <w:noProof/>
            <w:sz w:val="18"/>
          </w:rPr>
          <w:t>34</w:t>
        </w:r>
      </w:ins>
      <w:ins w:id="95" w:author="Santosh Shrestha" w:date="2013-12-04T13:19:00Z">
        <w:r w:rsidRPr="00AF20CF">
          <w:rPr>
            <w:noProof/>
            <w:sz w:val="18"/>
          </w:rPr>
          <w:fldChar w:fldCharType="end"/>
        </w:r>
      </w:ins>
    </w:p>
    <w:p w14:paraId="27CD686D" w14:textId="77777777" w:rsidR="00AF20CF" w:rsidRPr="00AF20CF" w:rsidRDefault="00AF20CF">
      <w:pPr>
        <w:pStyle w:val="TOC2"/>
        <w:rPr>
          <w:ins w:id="96" w:author="Santosh Shrestha" w:date="2013-12-04T13:19:00Z"/>
          <w:rFonts w:asciiTheme="minorHAnsi" w:eastAsiaTheme="minorEastAsia" w:hAnsiTheme="minorHAnsi" w:cstheme="minorBidi"/>
          <w:noProof/>
          <w:sz w:val="22"/>
          <w:szCs w:val="24"/>
          <w:lang w:eastAsia="ja-JP"/>
        </w:rPr>
      </w:pPr>
      <w:ins w:id="97" w:author="Santosh Shrestha" w:date="2013-12-04T13:19:00Z">
        <w:r w:rsidRPr="00AF20CF">
          <w:rPr>
            <w:noProof/>
            <w:sz w:val="18"/>
          </w:rPr>
          <w:t>5.4 Screenshots</w:t>
        </w:r>
        <w:r w:rsidRPr="00AF20CF">
          <w:rPr>
            <w:noProof/>
            <w:sz w:val="18"/>
          </w:rPr>
          <w:tab/>
        </w:r>
        <w:r w:rsidRPr="00AF20CF">
          <w:rPr>
            <w:noProof/>
            <w:sz w:val="18"/>
          </w:rPr>
          <w:fldChar w:fldCharType="begin"/>
        </w:r>
        <w:r w:rsidRPr="00AF20CF">
          <w:rPr>
            <w:noProof/>
            <w:sz w:val="18"/>
          </w:rPr>
          <w:instrText xml:space="preserve"> PAGEREF _Toc247782534 \h </w:instrText>
        </w:r>
      </w:ins>
      <w:r w:rsidRPr="00AF20CF">
        <w:rPr>
          <w:noProof/>
          <w:sz w:val="18"/>
        </w:rPr>
      </w:r>
      <w:r w:rsidRPr="00AF20CF">
        <w:rPr>
          <w:noProof/>
          <w:sz w:val="18"/>
        </w:rPr>
        <w:fldChar w:fldCharType="separate"/>
      </w:r>
      <w:ins w:id="98" w:author="Santosh Shrestha" w:date="2013-12-04T21:54:00Z">
        <w:r w:rsidR="00797DAD">
          <w:rPr>
            <w:noProof/>
            <w:sz w:val="18"/>
          </w:rPr>
          <w:t>35</w:t>
        </w:r>
      </w:ins>
      <w:ins w:id="99" w:author="Santosh Shrestha" w:date="2013-12-04T13:19:00Z">
        <w:r w:rsidRPr="00AF20CF">
          <w:rPr>
            <w:noProof/>
            <w:sz w:val="18"/>
          </w:rPr>
          <w:fldChar w:fldCharType="end"/>
        </w:r>
      </w:ins>
    </w:p>
    <w:p w14:paraId="0E2BF38B" w14:textId="77777777" w:rsidR="00AF20CF" w:rsidRPr="00AF20CF" w:rsidRDefault="00AF20CF">
      <w:pPr>
        <w:pStyle w:val="TOC2"/>
        <w:rPr>
          <w:ins w:id="100" w:author="Santosh Shrestha" w:date="2013-12-04T13:19:00Z"/>
          <w:rFonts w:asciiTheme="minorHAnsi" w:eastAsiaTheme="minorEastAsia" w:hAnsiTheme="minorHAnsi" w:cstheme="minorBidi"/>
          <w:noProof/>
          <w:sz w:val="22"/>
          <w:szCs w:val="24"/>
          <w:lang w:eastAsia="ja-JP"/>
        </w:rPr>
      </w:pPr>
      <w:ins w:id="101" w:author="Santosh Shrestha" w:date="2013-12-04T13:19:00Z">
        <w:r w:rsidRPr="00AF20CF">
          <w:rPr>
            <w:noProof/>
            <w:sz w:val="18"/>
          </w:rPr>
          <w:t>5.5 Test Plan</w:t>
        </w:r>
        <w:r w:rsidRPr="00AF20CF">
          <w:rPr>
            <w:noProof/>
            <w:sz w:val="18"/>
          </w:rPr>
          <w:tab/>
        </w:r>
        <w:r w:rsidRPr="00AF20CF">
          <w:rPr>
            <w:noProof/>
            <w:sz w:val="18"/>
          </w:rPr>
          <w:fldChar w:fldCharType="begin"/>
        </w:r>
        <w:r w:rsidRPr="00AF20CF">
          <w:rPr>
            <w:noProof/>
            <w:sz w:val="18"/>
          </w:rPr>
          <w:instrText xml:space="preserve"> PAGEREF _Toc247782535 \h </w:instrText>
        </w:r>
      </w:ins>
      <w:r w:rsidRPr="00AF20CF">
        <w:rPr>
          <w:noProof/>
          <w:sz w:val="18"/>
        </w:rPr>
      </w:r>
      <w:r w:rsidRPr="00AF20CF">
        <w:rPr>
          <w:noProof/>
          <w:sz w:val="18"/>
        </w:rPr>
        <w:fldChar w:fldCharType="separate"/>
      </w:r>
      <w:ins w:id="102" w:author="Santosh Shrestha" w:date="2013-12-04T21:54:00Z">
        <w:r w:rsidR="00797DAD">
          <w:rPr>
            <w:noProof/>
            <w:sz w:val="18"/>
          </w:rPr>
          <w:t>36</w:t>
        </w:r>
      </w:ins>
      <w:ins w:id="103" w:author="Santosh Shrestha" w:date="2013-12-04T13:19:00Z">
        <w:r w:rsidRPr="00AF20CF">
          <w:rPr>
            <w:noProof/>
            <w:sz w:val="18"/>
          </w:rPr>
          <w:fldChar w:fldCharType="end"/>
        </w:r>
      </w:ins>
    </w:p>
    <w:p w14:paraId="472ADC16" w14:textId="77777777" w:rsidR="00AF20CF" w:rsidRPr="00AF20CF" w:rsidRDefault="00AF20CF">
      <w:pPr>
        <w:pStyle w:val="TOC1"/>
        <w:rPr>
          <w:ins w:id="104" w:author="Santosh Shrestha" w:date="2013-12-04T13:19:00Z"/>
          <w:rFonts w:asciiTheme="minorHAnsi" w:eastAsiaTheme="minorEastAsia" w:hAnsiTheme="minorHAnsi" w:cstheme="minorBidi"/>
          <w:b w:val="0"/>
          <w:caps w:val="0"/>
          <w:noProof/>
          <w:sz w:val="22"/>
          <w:szCs w:val="24"/>
          <w:lang w:eastAsia="ja-JP"/>
        </w:rPr>
      </w:pPr>
      <w:ins w:id="105" w:author="Santosh Shrestha" w:date="2013-12-04T13:19:00Z">
        <w:r w:rsidRPr="00AF20CF">
          <w:rPr>
            <w:noProof/>
            <w:sz w:val="22"/>
          </w:rPr>
          <w:t>6.  Assumptions and Constraints</w:t>
        </w:r>
        <w:r w:rsidRPr="00AF20CF">
          <w:rPr>
            <w:noProof/>
            <w:sz w:val="22"/>
          </w:rPr>
          <w:tab/>
        </w:r>
        <w:r w:rsidRPr="00AF20CF">
          <w:rPr>
            <w:noProof/>
            <w:sz w:val="22"/>
          </w:rPr>
          <w:fldChar w:fldCharType="begin"/>
        </w:r>
        <w:r w:rsidRPr="00AF20CF">
          <w:rPr>
            <w:noProof/>
            <w:sz w:val="22"/>
          </w:rPr>
          <w:instrText xml:space="preserve"> PAGEREF _Toc247782536 \h </w:instrText>
        </w:r>
      </w:ins>
      <w:r w:rsidRPr="00AF20CF">
        <w:rPr>
          <w:noProof/>
          <w:sz w:val="22"/>
        </w:rPr>
      </w:r>
      <w:r w:rsidRPr="00AF20CF">
        <w:rPr>
          <w:noProof/>
          <w:sz w:val="22"/>
        </w:rPr>
        <w:fldChar w:fldCharType="separate"/>
      </w:r>
      <w:ins w:id="106" w:author="Santosh Shrestha" w:date="2013-12-04T21:54:00Z">
        <w:r w:rsidR="00797DAD">
          <w:rPr>
            <w:noProof/>
            <w:sz w:val="22"/>
          </w:rPr>
          <w:t>37</w:t>
        </w:r>
      </w:ins>
      <w:ins w:id="107" w:author="Santosh Shrestha" w:date="2013-12-04T13:19:00Z">
        <w:r w:rsidRPr="00AF20CF">
          <w:rPr>
            <w:noProof/>
            <w:sz w:val="22"/>
          </w:rPr>
          <w:fldChar w:fldCharType="end"/>
        </w:r>
      </w:ins>
    </w:p>
    <w:p w14:paraId="524A017F" w14:textId="77777777" w:rsidR="00AF20CF" w:rsidRPr="00AF20CF" w:rsidRDefault="00AF20CF">
      <w:pPr>
        <w:pStyle w:val="TOC2"/>
        <w:rPr>
          <w:ins w:id="108" w:author="Santosh Shrestha" w:date="2013-12-04T13:19:00Z"/>
          <w:rFonts w:asciiTheme="minorHAnsi" w:eastAsiaTheme="minorEastAsia" w:hAnsiTheme="minorHAnsi" w:cstheme="minorBidi"/>
          <w:noProof/>
          <w:sz w:val="22"/>
          <w:szCs w:val="24"/>
          <w:lang w:eastAsia="ja-JP"/>
        </w:rPr>
      </w:pPr>
      <w:ins w:id="109" w:author="Santosh Shrestha" w:date="2013-12-04T13:19:00Z">
        <w:r w:rsidRPr="00AF20CF">
          <w:rPr>
            <w:noProof/>
            <w:sz w:val="18"/>
          </w:rPr>
          <w:t>6.1 ASSUMPTIONS</w:t>
        </w:r>
        <w:r w:rsidRPr="00AF20CF">
          <w:rPr>
            <w:noProof/>
            <w:sz w:val="18"/>
          </w:rPr>
          <w:tab/>
        </w:r>
        <w:r w:rsidRPr="00AF20CF">
          <w:rPr>
            <w:noProof/>
            <w:sz w:val="18"/>
          </w:rPr>
          <w:fldChar w:fldCharType="begin"/>
        </w:r>
        <w:r w:rsidRPr="00AF20CF">
          <w:rPr>
            <w:noProof/>
            <w:sz w:val="18"/>
          </w:rPr>
          <w:instrText xml:space="preserve"> PAGEREF _Toc247782537 \h </w:instrText>
        </w:r>
      </w:ins>
      <w:r w:rsidRPr="00AF20CF">
        <w:rPr>
          <w:noProof/>
          <w:sz w:val="18"/>
        </w:rPr>
      </w:r>
      <w:r w:rsidRPr="00AF20CF">
        <w:rPr>
          <w:noProof/>
          <w:sz w:val="18"/>
        </w:rPr>
        <w:fldChar w:fldCharType="separate"/>
      </w:r>
      <w:ins w:id="110" w:author="Santosh Shrestha" w:date="2013-12-04T21:54:00Z">
        <w:r w:rsidR="00797DAD">
          <w:rPr>
            <w:noProof/>
            <w:sz w:val="18"/>
          </w:rPr>
          <w:t>37</w:t>
        </w:r>
      </w:ins>
      <w:ins w:id="111" w:author="Santosh Shrestha" w:date="2013-12-04T13:19:00Z">
        <w:r w:rsidRPr="00AF20CF">
          <w:rPr>
            <w:noProof/>
            <w:sz w:val="18"/>
          </w:rPr>
          <w:fldChar w:fldCharType="end"/>
        </w:r>
      </w:ins>
    </w:p>
    <w:p w14:paraId="7C28463E" w14:textId="77777777" w:rsidR="00AF20CF" w:rsidRPr="00AF20CF" w:rsidRDefault="00AF20CF">
      <w:pPr>
        <w:pStyle w:val="TOC2"/>
        <w:rPr>
          <w:ins w:id="112" w:author="Santosh Shrestha" w:date="2013-12-04T13:19:00Z"/>
          <w:rFonts w:asciiTheme="minorHAnsi" w:eastAsiaTheme="minorEastAsia" w:hAnsiTheme="minorHAnsi" w:cstheme="minorBidi"/>
          <w:noProof/>
          <w:sz w:val="22"/>
          <w:szCs w:val="24"/>
          <w:lang w:eastAsia="ja-JP"/>
        </w:rPr>
      </w:pPr>
      <w:ins w:id="113" w:author="Santosh Shrestha" w:date="2013-12-04T13:19:00Z">
        <w:r w:rsidRPr="00AF20CF">
          <w:rPr>
            <w:noProof/>
            <w:sz w:val="18"/>
          </w:rPr>
          <w:t>6.2 CONSTRAINTS</w:t>
        </w:r>
        <w:r w:rsidRPr="00AF20CF">
          <w:rPr>
            <w:noProof/>
            <w:sz w:val="18"/>
          </w:rPr>
          <w:tab/>
        </w:r>
        <w:r w:rsidRPr="00AF20CF">
          <w:rPr>
            <w:noProof/>
            <w:sz w:val="18"/>
          </w:rPr>
          <w:fldChar w:fldCharType="begin"/>
        </w:r>
        <w:r w:rsidRPr="00AF20CF">
          <w:rPr>
            <w:noProof/>
            <w:sz w:val="18"/>
          </w:rPr>
          <w:instrText xml:space="preserve"> PAGEREF _Toc247782538 \h </w:instrText>
        </w:r>
      </w:ins>
      <w:r w:rsidRPr="00AF20CF">
        <w:rPr>
          <w:noProof/>
          <w:sz w:val="18"/>
        </w:rPr>
      </w:r>
      <w:r w:rsidRPr="00AF20CF">
        <w:rPr>
          <w:noProof/>
          <w:sz w:val="18"/>
        </w:rPr>
        <w:fldChar w:fldCharType="separate"/>
      </w:r>
      <w:ins w:id="114" w:author="Santosh Shrestha" w:date="2013-12-04T21:54:00Z">
        <w:r w:rsidR="00797DAD">
          <w:rPr>
            <w:noProof/>
            <w:sz w:val="18"/>
          </w:rPr>
          <w:t>37</w:t>
        </w:r>
      </w:ins>
      <w:ins w:id="115" w:author="Santosh Shrestha" w:date="2013-12-04T13:19:00Z">
        <w:r w:rsidRPr="00AF20CF">
          <w:rPr>
            <w:noProof/>
            <w:sz w:val="18"/>
          </w:rPr>
          <w:fldChar w:fldCharType="end"/>
        </w:r>
      </w:ins>
    </w:p>
    <w:p w14:paraId="301BA1F3" w14:textId="77777777" w:rsidR="00AF20CF" w:rsidRPr="00AF20CF" w:rsidRDefault="00AF20CF">
      <w:pPr>
        <w:pStyle w:val="TOC2"/>
        <w:rPr>
          <w:ins w:id="116" w:author="Santosh Shrestha" w:date="2013-12-04T13:19:00Z"/>
          <w:rFonts w:asciiTheme="minorHAnsi" w:eastAsiaTheme="minorEastAsia" w:hAnsiTheme="minorHAnsi" w:cstheme="minorBidi"/>
          <w:noProof/>
          <w:sz w:val="22"/>
          <w:szCs w:val="24"/>
          <w:lang w:eastAsia="ja-JP"/>
        </w:rPr>
      </w:pPr>
      <w:ins w:id="117" w:author="Santosh Shrestha" w:date="2013-12-04T13:19:00Z">
        <w:r w:rsidRPr="00AF20CF">
          <w:rPr>
            <w:noProof/>
            <w:sz w:val="18"/>
          </w:rPr>
          <w:t>6.3 Out of Scope material</w:t>
        </w:r>
        <w:r w:rsidRPr="00AF20CF">
          <w:rPr>
            <w:noProof/>
            <w:sz w:val="18"/>
          </w:rPr>
          <w:tab/>
        </w:r>
        <w:r w:rsidRPr="00AF20CF">
          <w:rPr>
            <w:noProof/>
            <w:sz w:val="18"/>
          </w:rPr>
          <w:fldChar w:fldCharType="begin"/>
        </w:r>
        <w:r w:rsidRPr="00AF20CF">
          <w:rPr>
            <w:noProof/>
            <w:sz w:val="18"/>
          </w:rPr>
          <w:instrText xml:space="preserve"> PAGEREF _Toc247782539 \h </w:instrText>
        </w:r>
      </w:ins>
      <w:r w:rsidRPr="00AF20CF">
        <w:rPr>
          <w:noProof/>
          <w:sz w:val="18"/>
        </w:rPr>
      </w:r>
      <w:r w:rsidRPr="00AF20CF">
        <w:rPr>
          <w:noProof/>
          <w:sz w:val="18"/>
        </w:rPr>
        <w:fldChar w:fldCharType="separate"/>
      </w:r>
      <w:ins w:id="118" w:author="Santosh Shrestha" w:date="2013-12-04T21:54:00Z">
        <w:r w:rsidR="00797DAD">
          <w:rPr>
            <w:noProof/>
            <w:sz w:val="18"/>
          </w:rPr>
          <w:t>37</w:t>
        </w:r>
      </w:ins>
      <w:ins w:id="119" w:author="Santosh Shrestha" w:date="2013-12-04T13:19:00Z">
        <w:r w:rsidRPr="00AF20CF">
          <w:rPr>
            <w:noProof/>
            <w:sz w:val="18"/>
          </w:rPr>
          <w:fldChar w:fldCharType="end"/>
        </w:r>
      </w:ins>
    </w:p>
    <w:p w14:paraId="2F20B0A2" w14:textId="77777777" w:rsidR="00AF20CF" w:rsidRPr="00AF20CF" w:rsidRDefault="00AF20CF">
      <w:pPr>
        <w:pStyle w:val="TOC1"/>
        <w:rPr>
          <w:ins w:id="120" w:author="Santosh Shrestha" w:date="2013-12-04T13:19:00Z"/>
          <w:rFonts w:asciiTheme="minorHAnsi" w:eastAsiaTheme="minorEastAsia" w:hAnsiTheme="minorHAnsi" w:cstheme="minorBidi"/>
          <w:b w:val="0"/>
          <w:caps w:val="0"/>
          <w:noProof/>
          <w:sz w:val="22"/>
          <w:szCs w:val="24"/>
          <w:lang w:eastAsia="ja-JP"/>
        </w:rPr>
      </w:pPr>
      <w:ins w:id="121" w:author="Santosh Shrestha" w:date="2013-12-04T13:19:00Z">
        <w:r w:rsidRPr="00AF20CF">
          <w:rPr>
            <w:noProof/>
            <w:sz w:val="22"/>
          </w:rPr>
          <w:t>7.  Delivery and Schedule</w:t>
        </w:r>
        <w:r w:rsidRPr="00AF20CF">
          <w:rPr>
            <w:noProof/>
            <w:sz w:val="22"/>
          </w:rPr>
          <w:tab/>
        </w:r>
        <w:r w:rsidRPr="00AF20CF">
          <w:rPr>
            <w:noProof/>
            <w:sz w:val="22"/>
          </w:rPr>
          <w:fldChar w:fldCharType="begin"/>
        </w:r>
        <w:r w:rsidRPr="00AF20CF">
          <w:rPr>
            <w:noProof/>
            <w:sz w:val="22"/>
          </w:rPr>
          <w:instrText xml:space="preserve"> PAGEREF _Toc247782540 \h </w:instrText>
        </w:r>
      </w:ins>
      <w:r w:rsidRPr="00AF20CF">
        <w:rPr>
          <w:noProof/>
          <w:sz w:val="22"/>
        </w:rPr>
      </w:r>
      <w:r w:rsidRPr="00AF20CF">
        <w:rPr>
          <w:noProof/>
          <w:sz w:val="22"/>
        </w:rPr>
        <w:fldChar w:fldCharType="separate"/>
      </w:r>
      <w:ins w:id="122" w:author="Santosh Shrestha" w:date="2013-12-04T21:54:00Z">
        <w:r w:rsidR="00797DAD">
          <w:rPr>
            <w:noProof/>
            <w:sz w:val="22"/>
          </w:rPr>
          <w:t>38</w:t>
        </w:r>
      </w:ins>
      <w:ins w:id="123" w:author="Santosh Shrestha" w:date="2013-12-04T13:19:00Z">
        <w:r w:rsidRPr="00AF20CF">
          <w:rPr>
            <w:noProof/>
            <w:sz w:val="22"/>
          </w:rPr>
          <w:fldChar w:fldCharType="end"/>
        </w:r>
      </w:ins>
    </w:p>
    <w:p w14:paraId="14250A06" w14:textId="77777777" w:rsidR="00AF20CF" w:rsidRPr="00AF20CF" w:rsidRDefault="00AF20CF">
      <w:pPr>
        <w:pStyle w:val="TOC1"/>
        <w:rPr>
          <w:ins w:id="124" w:author="Santosh Shrestha" w:date="2013-12-04T13:19:00Z"/>
          <w:rFonts w:asciiTheme="minorHAnsi" w:eastAsiaTheme="minorEastAsia" w:hAnsiTheme="minorHAnsi" w:cstheme="minorBidi"/>
          <w:b w:val="0"/>
          <w:caps w:val="0"/>
          <w:noProof/>
          <w:sz w:val="22"/>
          <w:szCs w:val="24"/>
          <w:lang w:eastAsia="ja-JP"/>
        </w:rPr>
      </w:pPr>
      <w:ins w:id="125" w:author="Santosh Shrestha" w:date="2013-12-04T13:19:00Z">
        <w:r w:rsidRPr="00AF20CF">
          <w:rPr>
            <w:noProof/>
            <w:sz w:val="22"/>
          </w:rPr>
          <w:t>8.  Stakeholder Approval Form</w:t>
        </w:r>
        <w:r w:rsidRPr="00AF20CF">
          <w:rPr>
            <w:noProof/>
            <w:sz w:val="22"/>
          </w:rPr>
          <w:tab/>
        </w:r>
        <w:r w:rsidRPr="00AF20CF">
          <w:rPr>
            <w:noProof/>
            <w:sz w:val="22"/>
          </w:rPr>
          <w:fldChar w:fldCharType="begin"/>
        </w:r>
        <w:r w:rsidRPr="00AF20CF">
          <w:rPr>
            <w:noProof/>
            <w:sz w:val="22"/>
          </w:rPr>
          <w:instrText xml:space="preserve"> PAGEREF _Toc247782541 \h </w:instrText>
        </w:r>
      </w:ins>
      <w:r w:rsidRPr="00AF20CF">
        <w:rPr>
          <w:noProof/>
          <w:sz w:val="22"/>
        </w:rPr>
      </w:r>
      <w:r w:rsidRPr="00AF20CF">
        <w:rPr>
          <w:noProof/>
          <w:sz w:val="22"/>
        </w:rPr>
        <w:fldChar w:fldCharType="separate"/>
      </w:r>
      <w:ins w:id="126" w:author="Santosh Shrestha" w:date="2013-12-04T21:54:00Z">
        <w:r w:rsidR="00797DAD">
          <w:rPr>
            <w:noProof/>
            <w:sz w:val="22"/>
          </w:rPr>
          <w:t>39</w:t>
        </w:r>
      </w:ins>
      <w:ins w:id="127" w:author="Santosh Shrestha" w:date="2013-12-04T13:19:00Z">
        <w:r w:rsidRPr="00AF20CF">
          <w:rPr>
            <w:noProof/>
            <w:sz w:val="22"/>
          </w:rPr>
          <w:fldChar w:fldCharType="end"/>
        </w:r>
      </w:ins>
    </w:p>
    <w:p w14:paraId="6BFE537B" w14:textId="77777777" w:rsidR="00AF20CF" w:rsidRPr="00AF20CF" w:rsidRDefault="00AF20CF">
      <w:pPr>
        <w:pStyle w:val="TOC1"/>
        <w:rPr>
          <w:ins w:id="128" w:author="Santosh Shrestha" w:date="2013-12-04T13:19:00Z"/>
          <w:rFonts w:asciiTheme="minorHAnsi" w:eastAsiaTheme="minorEastAsia" w:hAnsiTheme="minorHAnsi" w:cstheme="minorBidi"/>
          <w:b w:val="0"/>
          <w:caps w:val="0"/>
          <w:noProof/>
          <w:sz w:val="22"/>
          <w:szCs w:val="24"/>
          <w:lang w:eastAsia="ja-JP"/>
        </w:rPr>
      </w:pPr>
      <w:ins w:id="129" w:author="Santosh Shrestha" w:date="2013-12-04T13:19:00Z">
        <w:r w:rsidRPr="00AF20CF">
          <w:rPr>
            <w:noProof/>
            <w:sz w:val="22"/>
          </w:rPr>
          <w:t>Appendix:</w:t>
        </w:r>
        <w:r w:rsidRPr="00AF20CF">
          <w:rPr>
            <w:noProof/>
            <w:sz w:val="22"/>
          </w:rPr>
          <w:tab/>
        </w:r>
        <w:r w:rsidRPr="00AF20CF">
          <w:rPr>
            <w:noProof/>
            <w:sz w:val="22"/>
          </w:rPr>
          <w:fldChar w:fldCharType="begin"/>
        </w:r>
        <w:r w:rsidRPr="00AF20CF">
          <w:rPr>
            <w:noProof/>
            <w:sz w:val="22"/>
          </w:rPr>
          <w:instrText xml:space="preserve"> PAGEREF _Toc247782542 \h </w:instrText>
        </w:r>
      </w:ins>
      <w:r w:rsidRPr="00AF20CF">
        <w:rPr>
          <w:noProof/>
          <w:sz w:val="22"/>
        </w:rPr>
      </w:r>
      <w:r w:rsidRPr="00AF20CF">
        <w:rPr>
          <w:noProof/>
          <w:sz w:val="22"/>
        </w:rPr>
        <w:fldChar w:fldCharType="separate"/>
      </w:r>
      <w:ins w:id="130" w:author="Santosh Shrestha" w:date="2013-12-04T21:54:00Z">
        <w:r w:rsidR="00797DAD">
          <w:rPr>
            <w:noProof/>
            <w:sz w:val="22"/>
          </w:rPr>
          <w:t>40</w:t>
        </w:r>
      </w:ins>
      <w:ins w:id="131" w:author="Santosh Shrestha" w:date="2013-12-04T13:19:00Z">
        <w:r w:rsidRPr="00AF20CF">
          <w:rPr>
            <w:noProof/>
            <w:sz w:val="22"/>
          </w:rPr>
          <w:fldChar w:fldCharType="end"/>
        </w:r>
      </w:ins>
    </w:p>
    <w:p w14:paraId="2997285C" w14:textId="77777777" w:rsidR="00797251" w:rsidRPr="00AF20CF" w:rsidRDefault="00797251">
      <w:pPr>
        <w:pStyle w:val="TCLVL1"/>
        <w:rPr>
          <w:sz w:val="20"/>
        </w:rPr>
        <w:sectPr w:rsidR="00797251" w:rsidRPr="00AF20CF">
          <w:footerReference w:type="first" r:id="rId15"/>
          <w:pgSz w:w="12240" w:h="15840"/>
          <w:pgMar w:top="965" w:right="1800" w:bottom="965" w:left="1800" w:header="720" w:footer="720" w:gutter="0"/>
          <w:pgNumType w:fmt="lowerRoman" w:start="1"/>
          <w:cols w:space="720"/>
          <w:titlePg/>
        </w:sectPr>
      </w:pPr>
      <w:r w:rsidRPr="00AF20CF">
        <w:rPr>
          <w:b w:val="0"/>
          <w:smallCaps/>
          <w:kern w:val="28"/>
          <w:sz w:val="24"/>
        </w:rPr>
        <w:fldChar w:fldCharType="end"/>
      </w:r>
    </w:p>
    <w:p w14:paraId="26F40B45" w14:textId="77777777" w:rsidR="00797251" w:rsidRDefault="00797251">
      <w:pPr>
        <w:pStyle w:val="Heading1"/>
      </w:pPr>
      <w:bookmarkStart w:id="132" w:name="_Toc247782513"/>
      <w:r>
        <w:lastRenderedPageBreak/>
        <w:t>1.  Introduction and Project Overview</w:t>
      </w:r>
      <w:bookmarkEnd w:id="132"/>
    </w:p>
    <w:p w14:paraId="7B61123B" w14:textId="77777777" w:rsidR="00797251" w:rsidRDefault="00797251">
      <w:pPr>
        <w:pStyle w:val="heading1underline"/>
      </w:pPr>
    </w:p>
    <w:p w14:paraId="56055C2A" w14:textId="115FBBCF" w:rsidR="00072283" w:rsidRDefault="005724E5" w:rsidP="00DF579A">
      <w:pPr>
        <w:pStyle w:val="BodyText2"/>
        <w:spacing w:line="360" w:lineRule="auto"/>
        <w:ind w:left="0"/>
        <w:jc w:val="both"/>
        <w:rPr>
          <w:rFonts w:cs="Arial"/>
          <w:sz w:val="22"/>
        </w:rPr>
      </w:pPr>
      <w:r>
        <w:rPr>
          <w:rFonts w:cs="Arial"/>
          <w:sz w:val="22"/>
        </w:rPr>
        <w:t>The overall object</w:t>
      </w:r>
      <w:r w:rsidR="00C37DA5">
        <w:rPr>
          <w:rFonts w:cs="Arial"/>
          <w:sz w:val="22"/>
        </w:rPr>
        <w:t>ive</w:t>
      </w:r>
      <w:r w:rsidR="002D3861">
        <w:rPr>
          <w:rFonts w:cs="Arial"/>
          <w:sz w:val="22"/>
        </w:rPr>
        <w:t xml:space="preserve"> of the project</w:t>
      </w:r>
      <w:r>
        <w:rPr>
          <w:rFonts w:cs="Arial"/>
          <w:sz w:val="22"/>
        </w:rPr>
        <w:t xml:space="preserve"> is to design and implement a web-based system</w:t>
      </w:r>
      <w:ins w:id="133" w:author="Santosh Shrestha" w:date="2013-12-04T20:23:00Z">
        <w:r w:rsidR="00FE35DD">
          <w:rPr>
            <w:rFonts w:cs="Arial"/>
            <w:sz w:val="22"/>
          </w:rPr>
          <w:t>,</w:t>
        </w:r>
      </w:ins>
      <w:r>
        <w:rPr>
          <w:rFonts w:cs="Arial"/>
          <w:sz w:val="22"/>
        </w:rPr>
        <w:t xml:space="preserve"> which </w:t>
      </w:r>
      <w:r w:rsidR="0021491D">
        <w:rPr>
          <w:rFonts w:cs="Arial"/>
          <w:sz w:val="22"/>
        </w:rPr>
        <w:t>helps</w:t>
      </w:r>
      <w:r>
        <w:rPr>
          <w:rFonts w:cs="Arial"/>
          <w:sz w:val="22"/>
        </w:rPr>
        <w:t xml:space="preserve"> individuals to</w:t>
      </w:r>
      <w:r w:rsidR="00072283" w:rsidRPr="00072283">
        <w:rPr>
          <w:rFonts w:cs="Arial"/>
          <w:sz w:val="22"/>
        </w:rPr>
        <w:t xml:space="preserve"> find a tutoring service </w:t>
      </w:r>
      <w:r w:rsidR="00672715">
        <w:rPr>
          <w:rFonts w:cs="Arial"/>
          <w:sz w:val="22"/>
        </w:rPr>
        <w:t>and</w:t>
      </w:r>
      <w:r w:rsidR="00072283" w:rsidRPr="00072283">
        <w:rPr>
          <w:rFonts w:cs="Arial"/>
          <w:sz w:val="22"/>
        </w:rPr>
        <w:t xml:space="preserve"> to help tutor</w:t>
      </w:r>
      <w:r>
        <w:rPr>
          <w:rFonts w:cs="Arial"/>
          <w:sz w:val="22"/>
        </w:rPr>
        <w:t>s</w:t>
      </w:r>
      <w:r w:rsidR="003D29C7">
        <w:rPr>
          <w:rFonts w:cs="Arial"/>
          <w:sz w:val="22"/>
        </w:rPr>
        <w:t xml:space="preserve"> to</w:t>
      </w:r>
      <w:r>
        <w:rPr>
          <w:rFonts w:cs="Arial"/>
          <w:sz w:val="22"/>
        </w:rPr>
        <w:t xml:space="preserve"> offer their services</w:t>
      </w:r>
      <w:r w:rsidR="00072283" w:rsidRPr="00072283">
        <w:rPr>
          <w:rFonts w:cs="Arial"/>
          <w:sz w:val="22"/>
        </w:rPr>
        <w:t>.</w:t>
      </w:r>
      <w:r w:rsidR="000758F6">
        <w:rPr>
          <w:rFonts w:cs="Arial"/>
          <w:sz w:val="22"/>
        </w:rPr>
        <w:t xml:space="preserve"> The system will allow parents or students who </w:t>
      </w:r>
      <w:r w:rsidR="00830668">
        <w:rPr>
          <w:rFonts w:cs="Arial"/>
          <w:sz w:val="22"/>
        </w:rPr>
        <w:t>are</w:t>
      </w:r>
      <w:r w:rsidR="000758F6">
        <w:rPr>
          <w:rFonts w:cs="Arial"/>
          <w:sz w:val="22"/>
        </w:rPr>
        <w:t xml:space="preserve"> in need of a tutor to search for a tutor based on their needs. And the system will allow tutors to maintain a tutor profile through the website and they can advertise their profile for a nominal fee.</w:t>
      </w:r>
      <w:r w:rsidR="00072283" w:rsidRPr="00072283">
        <w:rPr>
          <w:rFonts w:cs="Arial"/>
          <w:sz w:val="22"/>
        </w:rPr>
        <w:t xml:space="preserve"> </w:t>
      </w:r>
    </w:p>
    <w:p w14:paraId="26ADA57B" w14:textId="77777777" w:rsidR="000758F6" w:rsidRDefault="000758F6" w:rsidP="00DF579A">
      <w:pPr>
        <w:pStyle w:val="BodyText2"/>
        <w:spacing w:line="360" w:lineRule="auto"/>
        <w:ind w:left="0"/>
        <w:jc w:val="both"/>
        <w:rPr>
          <w:rFonts w:cs="Arial"/>
          <w:sz w:val="22"/>
        </w:rPr>
      </w:pPr>
      <w:r>
        <w:rPr>
          <w:rFonts w:cs="Arial"/>
          <w:sz w:val="22"/>
        </w:rPr>
        <w:t xml:space="preserve">Regular </w:t>
      </w:r>
      <w:r w:rsidR="00830668">
        <w:rPr>
          <w:rFonts w:cs="Arial"/>
          <w:sz w:val="22"/>
        </w:rPr>
        <w:t>visitors</w:t>
      </w:r>
      <w:r>
        <w:rPr>
          <w:rFonts w:cs="Arial"/>
          <w:sz w:val="22"/>
        </w:rPr>
        <w:t xml:space="preserve"> who are in search for a tutor don’t necessarily have to register on the website in order to browse for a tutor. However, they need to register to contact a particular tutor. Also, registered users have the ability to review tutors which will enhance the </w:t>
      </w:r>
      <w:r w:rsidR="00830668">
        <w:rPr>
          <w:rFonts w:cs="Arial"/>
          <w:sz w:val="22"/>
        </w:rPr>
        <w:t>quality of the website and the</w:t>
      </w:r>
      <w:r w:rsidR="00594302">
        <w:rPr>
          <w:rFonts w:cs="Arial"/>
          <w:sz w:val="22"/>
        </w:rPr>
        <w:t xml:space="preserve"> user</w:t>
      </w:r>
      <w:r w:rsidR="00394448">
        <w:rPr>
          <w:rFonts w:cs="Arial"/>
          <w:sz w:val="22"/>
        </w:rPr>
        <w:t xml:space="preserve"> experience.</w:t>
      </w:r>
    </w:p>
    <w:p w14:paraId="6EB21A93" w14:textId="30473CCA" w:rsidR="006327A0" w:rsidRPr="00072283" w:rsidRDefault="006327A0" w:rsidP="00DF579A">
      <w:pPr>
        <w:pStyle w:val="BodyText2"/>
        <w:spacing w:line="360" w:lineRule="auto"/>
        <w:ind w:left="0"/>
        <w:jc w:val="both"/>
        <w:rPr>
          <w:rFonts w:cs="Arial"/>
          <w:sz w:val="22"/>
        </w:rPr>
      </w:pPr>
      <w:r>
        <w:rPr>
          <w:rFonts w:cs="Arial"/>
          <w:sz w:val="22"/>
        </w:rPr>
        <w:t xml:space="preserve">Tutors can choose to display their advertisements for the period of amount they desire or they can opt in for a </w:t>
      </w:r>
      <w:del w:id="134" w:author="Santosh Shrestha" w:date="2013-12-04T13:10:00Z">
        <w:r w:rsidDel="000A4211">
          <w:rPr>
            <w:rFonts w:cs="Arial"/>
            <w:sz w:val="22"/>
          </w:rPr>
          <w:delText>subscription based</w:delText>
        </w:r>
      </w:del>
      <w:ins w:id="135" w:author="Santosh Shrestha" w:date="2013-12-04T13:10:00Z">
        <w:r w:rsidR="000A4211">
          <w:rPr>
            <w:rFonts w:cs="Arial"/>
            <w:sz w:val="22"/>
          </w:rPr>
          <w:t>subscription-based</w:t>
        </w:r>
      </w:ins>
      <w:r>
        <w:rPr>
          <w:rFonts w:cs="Arial"/>
          <w:sz w:val="22"/>
        </w:rPr>
        <w:t xml:space="preserve"> fee. In addition to that, tutors can choose to pay an additional amount which will make them featured members, allowing their advertisements to receive priority, when other users searching for a tutor.</w:t>
      </w:r>
    </w:p>
    <w:p w14:paraId="41B270C3" w14:textId="77777777" w:rsidR="00A053D7" w:rsidRDefault="00A053D7" w:rsidP="00DF579A">
      <w:pPr>
        <w:pStyle w:val="BodyText2"/>
        <w:spacing w:line="360" w:lineRule="auto"/>
        <w:ind w:left="0"/>
        <w:jc w:val="both"/>
        <w:rPr>
          <w:rFonts w:cs="Arial"/>
          <w:sz w:val="22"/>
        </w:rPr>
      </w:pPr>
      <w:r>
        <w:rPr>
          <w:rFonts w:cs="Arial"/>
          <w:sz w:val="22"/>
        </w:rPr>
        <w:t>The system will allow users to connect their social network accounts such as Facebook or Google+, allowing the system to recommend tutors based on which tutors have been chosen by users’ friends or the network. To further enhance the browsing experience, we will incorporate an interactive map with the locations of both tutors and users</w:t>
      </w:r>
      <w:r w:rsidR="00594302">
        <w:rPr>
          <w:rFonts w:cs="Arial"/>
          <w:sz w:val="22"/>
        </w:rPr>
        <w:t>. To make the</w:t>
      </w:r>
      <w:r w:rsidR="00B50A4C">
        <w:rPr>
          <w:rFonts w:cs="Arial"/>
          <w:sz w:val="22"/>
        </w:rPr>
        <w:t xml:space="preserve"> interaction between the tutor and the user more secure, it is recommend to use the built-in messaging system and not to share personal contact details before they get to know each other.</w:t>
      </w:r>
    </w:p>
    <w:p w14:paraId="759CD050" w14:textId="77777777" w:rsidR="00797251" w:rsidRDefault="00B50A4C" w:rsidP="00DF579A">
      <w:pPr>
        <w:pStyle w:val="BodyText2"/>
        <w:spacing w:line="360" w:lineRule="auto"/>
        <w:ind w:left="0"/>
        <w:jc w:val="both"/>
        <w:rPr>
          <w:rFonts w:cs="Arial"/>
          <w:sz w:val="22"/>
        </w:rPr>
      </w:pPr>
      <w:r>
        <w:rPr>
          <w:rFonts w:cs="Arial"/>
          <w:sz w:val="22"/>
        </w:rPr>
        <w:t>The user interface will be optimized for most of the devices and browsers commonly used, and the interface will be user-friendly to anyone with a basic experience in web browsing and English language.</w:t>
      </w:r>
    </w:p>
    <w:p w14:paraId="1BF08759" w14:textId="77777777" w:rsidR="008C428F" w:rsidRPr="00072283" w:rsidRDefault="008C428F" w:rsidP="00DF579A">
      <w:pPr>
        <w:pStyle w:val="BodyText2"/>
        <w:spacing w:line="360" w:lineRule="auto"/>
        <w:ind w:left="0"/>
        <w:jc w:val="both"/>
        <w:rPr>
          <w:rFonts w:cs="Arial"/>
          <w:sz w:val="22"/>
        </w:rPr>
      </w:pPr>
      <w:r>
        <w:rPr>
          <w:rFonts w:cs="Arial"/>
          <w:sz w:val="22"/>
        </w:rPr>
        <w:t xml:space="preserve">The goal of the project is to help both students/parents and tutors to find or offer </w:t>
      </w:r>
      <w:r w:rsidR="002330E8">
        <w:rPr>
          <w:rFonts w:cs="Arial"/>
          <w:sz w:val="22"/>
        </w:rPr>
        <w:t>tutoring services</w:t>
      </w:r>
      <w:r>
        <w:rPr>
          <w:rFonts w:cs="Arial"/>
          <w:sz w:val="22"/>
        </w:rPr>
        <w:t xml:space="preserve"> as well as to make it a profitable business for the company. Therefore, user experience and the user interface will be optimized meet the above expectation</w:t>
      </w:r>
      <w:r w:rsidR="00E10CAC">
        <w:rPr>
          <w:rFonts w:cs="Arial"/>
          <w:sz w:val="22"/>
        </w:rPr>
        <w:t>s</w:t>
      </w:r>
      <w:r>
        <w:rPr>
          <w:rFonts w:cs="Arial"/>
          <w:sz w:val="22"/>
        </w:rPr>
        <w:t xml:space="preserve">. </w:t>
      </w:r>
    </w:p>
    <w:p w14:paraId="75852597" w14:textId="77777777" w:rsidR="00797251" w:rsidRDefault="00797251">
      <w:pPr>
        <w:pStyle w:val="Heading1"/>
      </w:pPr>
      <w:bookmarkStart w:id="136" w:name="_Toc247782514"/>
      <w:r>
        <w:t>2.  Objectives</w:t>
      </w:r>
      <w:bookmarkEnd w:id="136"/>
    </w:p>
    <w:p w14:paraId="0FFFFDE8" w14:textId="77777777" w:rsidR="00797251" w:rsidRDefault="00797251">
      <w:pPr>
        <w:pStyle w:val="heading1underline"/>
      </w:pPr>
    </w:p>
    <w:p w14:paraId="6ABC5E0F" w14:textId="77777777" w:rsidR="00797251" w:rsidRDefault="00797251">
      <w:pPr>
        <w:pStyle w:val="Heading2"/>
      </w:pPr>
      <w:bookmarkStart w:id="137" w:name="_Toc247782515"/>
      <w:r>
        <w:t>2.1 BUSINESS Objectives</w:t>
      </w:r>
      <w:bookmarkEnd w:id="137"/>
    </w:p>
    <w:p w14:paraId="577148CE" w14:textId="77777777" w:rsidR="00797251" w:rsidRDefault="00797251">
      <w:pPr>
        <w:pStyle w:val="BodyText2"/>
      </w:pPr>
      <w:r>
        <w:t>The following is a list of business objectives:</w:t>
      </w:r>
    </w:p>
    <w:p w14:paraId="3002DB22" w14:textId="77777777" w:rsidR="00797251" w:rsidRPr="00AB0427" w:rsidRDefault="00AB0427" w:rsidP="00AB0427">
      <w:pPr>
        <w:pStyle w:val="BodyText2"/>
        <w:tabs>
          <w:tab w:val="clear" w:pos="720"/>
          <w:tab w:val="clear" w:pos="1080"/>
          <w:tab w:val="clear" w:pos="1440"/>
          <w:tab w:val="clear" w:pos="1800"/>
        </w:tabs>
      </w:pPr>
      <w:r w:rsidRPr="00AB0427">
        <w:tab/>
      </w:r>
    </w:p>
    <w:p w14:paraId="789D6816" w14:textId="77777777" w:rsidR="00AB0427" w:rsidRDefault="00797251" w:rsidP="00AB04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ind w:left="360"/>
        <w:rPr>
          <w:sz w:val="20"/>
        </w:rPr>
      </w:pPr>
      <w:r w:rsidRPr="00AB0427">
        <w:rPr>
          <w:b/>
          <w:bCs/>
          <w:sz w:val="20"/>
        </w:rPr>
        <w:t>Objective 1:</w:t>
      </w:r>
      <w:r w:rsidR="00AB0427" w:rsidRPr="00AB0427">
        <w:rPr>
          <w:sz w:val="20"/>
        </w:rPr>
        <w:t xml:space="preserve"> Registration:  Users must register by providing </w:t>
      </w:r>
      <w:r w:rsidR="00AB0427">
        <w:rPr>
          <w:sz w:val="20"/>
        </w:rPr>
        <w:t xml:space="preserve">the following </w:t>
      </w:r>
      <w:r w:rsidR="00AB0427" w:rsidRPr="00AB0427">
        <w:rPr>
          <w:sz w:val="20"/>
        </w:rPr>
        <w:t>information</w:t>
      </w:r>
      <w:r w:rsidR="00AB0427">
        <w:rPr>
          <w:sz w:val="20"/>
        </w:rPr>
        <w:t>:</w:t>
      </w:r>
    </w:p>
    <w:p w14:paraId="49AF11CC" w14:textId="77777777" w:rsidR="00AB0427" w:rsidRDefault="00AB0427" w:rsidP="00040F68">
      <w:pPr>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sz w:val="20"/>
        </w:rPr>
      </w:pPr>
      <w:r>
        <w:rPr>
          <w:sz w:val="20"/>
        </w:rPr>
        <w:t>Name [</w:t>
      </w:r>
      <w:r w:rsidR="00895CB2">
        <w:rPr>
          <w:sz w:val="20"/>
        </w:rPr>
        <w:t>l</w:t>
      </w:r>
      <w:r>
        <w:rPr>
          <w:sz w:val="20"/>
        </w:rPr>
        <w:t>ast name, middle name {optional}, first name]</w:t>
      </w:r>
    </w:p>
    <w:p w14:paraId="5C4A980C" w14:textId="77777777" w:rsidR="00AB0427" w:rsidRDefault="00AB0427" w:rsidP="00040F68">
      <w:pPr>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sz w:val="20"/>
        </w:rPr>
      </w:pPr>
      <w:r>
        <w:rPr>
          <w:sz w:val="20"/>
        </w:rPr>
        <w:t>Phone numbers [primary phone, secondary phone]</w:t>
      </w:r>
    </w:p>
    <w:p w14:paraId="34B7F581" w14:textId="77777777" w:rsidR="00AB0427" w:rsidRDefault="00AB0427" w:rsidP="00040F68">
      <w:pPr>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sz w:val="20"/>
        </w:rPr>
      </w:pPr>
      <w:r>
        <w:rPr>
          <w:sz w:val="20"/>
        </w:rPr>
        <w:t>E-mail address</w:t>
      </w:r>
    </w:p>
    <w:p w14:paraId="105213FB" w14:textId="77777777" w:rsidR="00AB0427" w:rsidRDefault="00AB0427" w:rsidP="00040F68">
      <w:pPr>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sz w:val="20"/>
        </w:rPr>
      </w:pPr>
      <w:r>
        <w:rPr>
          <w:sz w:val="20"/>
        </w:rPr>
        <w:t>Physical address</w:t>
      </w:r>
      <w:r w:rsidR="00895CB2">
        <w:rPr>
          <w:sz w:val="20"/>
        </w:rPr>
        <w:t xml:space="preserve"> [street name, apt # {optional}, city, state, country]</w:t>
      </w:r>
    </w:p>
    <w:p w14:paraId="37D54DEA" w14:textId="77777777" w:rsidR="00040F68" w:rsidRDefault="00040F68" w:rsidP="00040F68">
      <w:pPr>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sz w:val="20"/>
        </w:rPr>
      </w:pPr>
      <w:r>
        <w:rPr>
          <w:sz w:val="20"/>
        </w:rPr>
        <w:t>Date of birth</w:t>
      </w:r>
    </w:p>
    <w:p w14:paraId="0D1AD9A9" w14:textId="77777777" w:rsidR="00040F68" w:rsidRDefault="00040F68" w:rsidP="00040F68">
      <w:pPr>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sz w:val="20"/>
        </w:rPr>
      </w:pPr>
      <w:r>
        <w:rPr>
          <w:sz w:val="20"/>
        </w:rPr>
        <w:t>Gender</w:t>
      </w:r>
    </w:p>
    <w:p w14:paraId="5A1CDF17" w14:textId="77777777" w:rsidR="00040F68" w:rsidRDefault="00040F68" w:rsidP="00040F68">
      <w:pPr>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sz w:val="20"/>
        </w:rPr>
      </w:pPr>
      <w:r>
        <w:rPr>
          <w:sz w:val="20"/>
        </w:rPr>
        <w:t>Username</w:t>
      </w:r>
    </w:p>
    <w:p w14:paraId="20A76620" w14:textId="77777777" w:rsidR="00040F68" w:rsidRDefault="00040F68" w:rsidP="00040F68">
      <w:pPr>
        <w:numPr>
          <w:ilvl w:val="0"/>
          <w:numId w:val="2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200" w:line="276" w:lineRule="auto"/>
        <w:rPr>
          <w:sz w:val="20"/>
        </w:rPr>
      </w:pPr>
      <w:r>
        <w:rPr>
          <w:sz w:val="20"/>
        </w:rPr>
        <w:t xml:space="preserve">Password </w:t>
      </w:r>
    </w:p>
    <w:p w14:paraId="51059B43" w14:textId="77777777" w:rsidR="00797251" w:rsidRDefault="00797251">
      <w:pPr>
        <w:pStyle w:val="BodyText2"/>
        <w:rPr>
          <w:b/>
          <w:bCs/>
        </w:rPr>
      </w:pPr>
    </w:p>
    <w:p w14:paraId="5F2237AC" w14:textId="77777777" w:rsidR="00797251" w:rsidRDefault="00797251">
      <w:pPr>
        <w:pStyle w:val="BodyText2"/>
      </w:pPr>
      <w:r>
        <w:rPr>
          <w:b/>
          <w:bCs/>
        </w:rPr>
        <w:t>Objective 2</w:t>
      </w:r>
      <w:r>
        <w:t>:</w:t>
      </w:r>
      <w:r w:rsidR="00040F68">
        <w:t xml:space="preserve"> Login: </w:t>
      </w:r>
      <w:r w:rsidR="00B62329">
        <w:t>Non-visitors</w:t>
      </w:r>
      <w:r w:rsidR="00040F68">
        <w:t xml:space="preserve"> must login to the system by providing the </w:t>
      </w:r>
      <w:proofErr w:type="gramStart"/>
      <w:r w:rsidR="00040F68">
        <w:t xml:space="preserve">following </w:t>
      </w:r>
      <w:r w:rsidR="005B2041">
        <w:t xml:space="preserve"> </w:t>
      </w:r>
      <w:proofErr w:type="gramEnd"/>
      <w:r w:rsidR="005B2041">
        <w:br/>
        <w:t xml:space="preserve">                     </w:t>
      </w:r>
      <w:r w:rsidR="00040F68">
        <w:t>information:</w:t>
      </w:r>
    </w:p>
    <w:p w14:paraId="3EBEB5A0" w14:textId="77777777" w:rsidR="00797251" w:rsidRPr="00040F68" w:rsidRDefault="00040F68" w:rsidP="00040F68">
      <w:pPr>
        <w:pStyle w:val="BodyText2"/>
        <w:numPr>
          <w:ilvl w:val="0"/>
          <w:numId w:val="21"/>
        </w:numPr>
      </w:pPr>
      <w:r w:rsidRPr="00040F68">
        <w:rPr>
          <w:bCs/>
        </w:rPr>
        <w:t>User</w:t>
      </w:r>
      <w:r>
        <w:rPr>
          <w:bCs/>
        </w:rPr>
        <w:t xml:space="preserve">name </w:t>
      </w:r>
    </w:p>
    <w:p w14:paraId="354A836F" w14:textId="77777777" w:rsidR="00040F68" w:rsidRPr="00040F68" w:rsidRDefault="00040F68" w:rsidP="00040F68">
      <w:pPr>
        <w:pStyle w:val="BodyText2"/>
        <w:numPr>
          <w:ilvl w:val="0"/>
          <w:numId w:val="21"/>
        </w:numPr>
      </w:pPr>
      <w:r>
        <w:rPr>
          <w:bCs/>
        </w:rPr>
        <w:t xml:space="preserve">Password </w:t>
      </w:r>
    </w:p>
    <w:p w14:paraId="06A0F7AB" w14:textId="77777777" w:rsidR="00040F68" w:rsidRPr="00040F68" w:rsidRDefault="00040F68" w:rsidP="00040F68">
      <w:pPr>
        <w:pStyle w:val="BodyText2"/>
        <w:ind w:left="1440"/>
      </w:pPr>
    </w:p>
    <w:p w14:paraId="684A1364" w14:textId="0139D4FE" w:rsidR="00797251" w:rsidRDefault="00797251">
      <w:pPr>
        <w:pStyle w:val="BodyText2"/>
      </w:pPr>
      <w:r>
        <w:rPr>
          <w:b/>
          <w:bCs/>
        </w:rPr>
        <w:t xml:space="preserve">Objective </w:t>
      </w:r>
      <w:r w:rsidR="00040F68">
        <w:rPr>
          <w:b/>
          <w:bCs/>
        </w:rPr>
        <w:t>3</w:t>
      </w:r>
      <w:r>
        <w:t>:</w:t>
      </w:r>
      <w:r w:rsidR="00040F68">
        <w:t xml:space="preserve"> Tutor Profile: Tutors must complete their profiles by providing the following</w:t>
      </w:r>
      <w:r w:rsidR="00040F68">
        <w:br/>
      </w:r>
      <w:proofErr w:type="gramStart"/>
      <w:r w:rsidR="00040F68">
        <w:t xml:space="preserve">                      information</w:t>
      </w:r>
      <w:proofErr w:type="gramEnd"/>
      <w:r w:rsidR="002F1012">
        <w:t>; and it is required in order to proc</w:t>
      </w:r>
      <w:ins w:id="138" w:author="Santosh Shrestha" w:date="2013-12-04T13:11:00Z">
        <w:r w:rsidR="00902EA0">
          <w:t>e</w:t>
        </w:r>
      </w:ins>
      <w:r w:rsidR="002F1012">
        <w:t>e</w:t>
      </w:r>
      <w:del w:id="139" w:author="Santosh Shrestha" w:date="2013-12-04T13:11:00Z">
        <w:r w:rsidR="002F1012" w:rsidDel="00FE268D">
          <w:delText>e</w:delText>
        </w:r>
      </w:del>
      <w:r w:rsidR="002F1012">
        <w:t xml:space="preserve">d with make their profile </w:t>
      </w:r>
      <w:r w:rsidR="002F1012">
        <w:br/>
        <w:t xml:space="preserve">                      public/advertise</w:t>
      </w:r>
      <w:r w:rsidR="00040F68">
        <w:t>:</w:t>
      </w:r>
    </w:p>
    <w:p w14:paraId="7CD6CCF9" w14:textId="77777777" w:rsidR="001D092C" w:rsidRPr="00040F68" w:rsidRDefault="001D092C" w:rsidP="001D092C">
      <w:pPr>
        <w:pStyle w:val="BodyText2"/>
        <w:numPr>
          <w:ilvl w:val="0"/>
          <w:numId w:val="21"/>
        </w:numPr>
      </w:pPr>
      <w:r>
        <w:rPr>
          <w:bCs/>
        </w:rPr>
        <w:t xml:space="preserve">Avatar </w:t>
      </w:r>
    </w:p>
    <w:p w14:paraId="57827101" w14:textId="77777777" w:rsidR="00040F68" w:rsidRPr="00040F68" w:rsidRDefault="00040F68" w:rsidP="00040F68">
      <w:pPr>
        <w:pStyle w:val="BodyText2"/>
        <w:numPr>
          <w:ilvl w:val="0"/>
          <w:numId w:val="21"/>
        </w:numPr>
      </w:pPr>
      <w:r>
        <w:rPr>
          <w:bCs/>
        </w:rPr>
        <w:t xml:space="preserve">Nickname </w:t>
      </w:r>
    </w:p>
    <w:p w14:paraId="423619A4" w14:textId="77777777" w:rsidR="00040F68" w:rsidRPr="001D092C" w:rsidRDefault="00040F68" w:rsidP="00040F68">
      <w:pPr>
        <w:pStyle w:val="BodyText2"/>
        <w:numPr>
          <w:ilvl w:val="0"/>
          <w:numId w:val="21"/>
        </w:numPr>
      </w:pPr>
      <w:r>
        <w:rPr>
          <w:bCs/>
        </w:rPr>
        <w:t>Tag line</w:t>
      </w:r>
    </w:p>
    <w:p w14:paraId="30828018" w14:textId="77777777" w:rsidR="001D092C" w:rsidRPr="00040F68" w:rsidRDefault="001D092C" w:rsidP="00040F68">
      <w:pPr>
        <w:pStyle w:val="BodyText2"/>
        <w:numPr>
          <w:ilvl w:val="0"/>
          <w:numId w:val="21"/>
        </w:numPr>
      </w:pPr>
      <w:r>
        <w:rPr>
          <w:bCs/>
        </w:rPr>
        <w:t xml:space="preserve">Bio </w:t>
      </w:r>
    </w:p>
    <w:p w14:paraId="1978F88E" w14:textId="77777777" w:rsidR="00040F68" w:rsidRPr="00040F68" w:rsidRDefault="00040F68" w:rsidP="00040F68">
      <w:pPr>
        <w:pStyle w:val="BodyText2"/>
        <w:numPr>
          <w:ilvl w:val="0"/>
          <w:numId w:val="21"/>
        </w:numPr>
      </w:pPr>
      <w:r>
        <w:rPr>
          <w:bCs/>
        </w:rPr>
        <w:t>Education credentials</w:t>
      </w:r>
      <w:r w:rsidR="00895CB2">
        <w:rPr>
          <w:bCs/>
        </w:rPr>
        <w:t xml:space="preserve"> [high school, college education {optional}, certifications {optional}]</w:t>
      </w:r>
    </w:p>
    <w:p w14:paraId="50E41F46" w14:textId="77777777" w:rsidR="001D092C" w:rsidRPr="00040F68" w:rsidRDefault="001D092C" w:rsidP="001D092C">
      <w:pPr>
        <w:pStyle w:val="BodyText2"/>
        <w:numPr>
          <w:ilvl w:val="0"/>
          <w:numId w:val="21"/>
        </w:numPr>
      </w:pPr>
      <w:r>
        <w:rPr>
          <w:bCs/>
        </w:rPr>
        <w:t>Experience</w:t>
      </w:r>
    </w:p>
    <w:p w14:paraId="5A90A967" w14:textId="77777777" w:rsidR="001D092C" w:rsidRPr="001D092C" w:rsidRDefault="001D092C" w:rsidP="00040F68">
      <w:pPr>
        <w:pStyle w:val="BodyText2"/>
        <w:numPr>
          <w:ilvl w:val="0"/>
          <w:numId w:val="21"/>
        </w:numPr>
      </w:pPr>
      <w:r>
        <w:rPr>
          <w:bCs/>
        </w:rPr>
        <w:t xml:space="preserve">Subjects </w:t>
      </w:r>
    </w:p>
    <w:p w14:paraId="7ABFC09C" w14:textId="77777777" w:rsidR="00040F68" w:rsidRPr="00040F68" w:rsidRDefault="00040F68" w:rsidP="00040F68">
      <w:pPr>
        <w:pStyle w:val="BodyText2"/>
        <w:numPr>
          <w:ilvl w:val="0"/>
          <w:numId w:val="21"/>
        </w:numPr>
      </w:pPr>
      <w:r>
        <w:rPr>
          <w:bCs/>
        </w:rPr>
        <w:t>Hourly rate</w:t>
      </w:r>
    </w:p>
    <w:p w14:paraId="294D2BF7" w14:textId="77777777" w:rsidR="00040F68" w:rsidRPr="00040F68" w:rsidRDefault="00040F68" w:rsidP="00040F68">
      <w:pPr>
        <w:pStyle w:val="BodyText2"/>
        <w:numPr>
          <w:ilvl w:val="0"/>
          <w:numId w:val="21"/>
        </w:numPr>
      </w:pPr>
      <w:r>
        <w:rPr>
          <w:bCs/>
        </w:rPr>
        <w:t>Languages spoken</w:t>
      </w:r>
    </w:p>
    <w:p w14:paraId="109C6FFC" w14:textId="77777777" w:rsidR="00040F68" w:rsidRPr="00040F68" w:rsidRDefault="00040F68" w:rsidP="001D092C">
      <w:pPr>
        <w:pStyle w:val="BodyText2"/>
        <w:numPr>
          <w:ilvl w:val="0"/>
          <w:numId w:val="21"/>
        </w:numPr>
      </w:pPr>
      <w:r>
        <w:rPr>
          <w:bCs/>
        </w:rPr>
        <w:t>Transportation availability</w:t>
      </w:r>
    </w:p>
    <w:p w14:paraId="5C80D470" w14:textId="77777777" w:rsidR="001D092C" w:rsidRPr="00040F68" w:rsidRDefault="00040F68" w:rsidP="001D092C">
      <w:pPr>
        <w:pStyle w:val="BodyText2"/>
        <w:numPr>
          <w:ilvl w:val="0"/>
          <w:numId w:val="21"/>
        </w:numPr>
      </w:pPr>
      <w:r>
        <w:rPr>
          <w:bCs/>
        </w:rPr>
        <w:t>Availability schedule</w:t>
      </w:r>
    </w:p>
    <w:p w14:paraId="5562A7E0" w14:textId="77777777" w:rsidR="00040F68" w:rsidRPr="00040F68" w:rsidRDefault="00040F68" w:rsidP="00040F68">
      <w:pPr>
        <w:pStyle w:val="BodyText2"/>
        <w:ind w:left="1440"/>
      </w:pPr>
    </w:p>
    <w:p w14:paraId="44CF1863" w14:textId="77777777" w:rsidR="00040F68" w:rsidRDefault="00040F68" w:rsidP="00040F68">
      <w:pPr>
        <w:pStyle w:val="BodyText2"/>
      </w:pPr>
      <w:r>
        <w:rPr>
          <w:b/>
          <w:bCs/>
        </w:rPr>
        <w:t xml:space="preserve">Objective </w:t>
      </w:r>
      <w:r w:rsidR="005B2041">
        <w:rPr>
          <w:b/>
          <w:bCs/>
        </w:rPr>
        <w:t>4</w:t>
      </w:r>
      <w:r>
        <w:t xml:space="preserve">: </w:t>
      </w:r>
      <w:r w:rsidR="00895CB2">
        <w:t>Search: Users must be able to search for a tutor based on the following criteria</w:t>
      </w:r>
      <w:r w:rsidR="00F86F06">
        <w:t>:</w:t>
      </w:r>
    </w:p>
    <w:p w14:paraId="57E769E7" w14:textId="77777777" w:rsidR="00895CB2" w:rsidRPr="00895CB2" w:rsidRDefault="00895CB2" w:rsidP="00895CB2">
      <w:pPr>
        <w:pStyle w:val="BodyText2"/>
        <w:numPr>
          <w:ilvl w:val="0"/>
          <w:numId w:val="21"/>
        </w:numPr>
      </w:pPr>
      <w:r>
        <w:rPr>
          <w:bCs/>
        </w:rPr>
        <w:t>Zip Code</w:t>
      </w:r>
    </w:p>
    <w:p w14:paraId="63D697E3" w14:textId="77777777" w:rsidR="00895CB2" w:rsidRPr="00895CB2" w:rsidRDefault="00895CB2" w:rsidP="00895CB2">
      <w:pPr>
        <w:pStyle w:val="BodyText2"/>
        <w:numPr>
          <w:ilvl w:val="0"/>
          <w:numId w:val="21"/>
        </w:numPr>
      </w:pPr>
      <w:r>
        <w:rPr>
          <w:bCs/>
        </w:rPr>
        <w:t>Subject</w:t>
      </w:r>
    </w:p>
    <w:p w14:paraId="3A8DB88E" w14:textId="77777777" w:rsidR="00895CB2" w:rsidRPr="00F86F06" w:rsidRDefault="00895CB2" w:rsidP="00895CB2">
      <w:pPr>
        <w:pStyle w:val="BodyText2"/>
        <w:numPr>
          <w:ilvl w:val="0"/>
          <w:numId w:val="21"/>
        </w:numPr>
      </w:pPr>
      <w:r>
        <w:rPr>
          <w:bCs/>
        </w:rPr>
        <w:t>Tutor name</w:t>
      </w:r>
    </w:p>
    <w:p w14:paraId="69EDF84C" w14:textId="77777777" w:rsidR="00F86F06" w:rsidRPr="00F86F06" w:rsidRDefault="00F86F06" w:rsidP="00F86F06">
      <w:pPr>
        <w:pStyle w:val="BodyText2"/>
        <w:ind w:left="1440"/>
      </w:pPr>
    </w:p>
    <w:p w14:paraId="695B7E35" w14:textId="77777777" w:rsidR="00F86F06" w:rsidRDefault="00F86F06" w:rsidP="00F86F06">
      <w:pPr>
        <w:pStyle w:val="BodyText2"/>
      </w:pPr>
      <w:r>
        <w:rPr>
          <w:b/>
          <w:bCs/>
        </w:rPr>
        <w:t xml:space="preserve">Objective </w:t>
      </w:r>
      <w:r w:rsidR="005B2041">
        <w:rPr>
          <w:b/>
          <w:bCs/>
        </w:rPr>
        <w:t>5</w:t>
      </w:r>
      <w:r>
        <w:t xml:space="preserve">: Search: Users must be able to further filter the search through the following </w:t>
      </w:r>
      <w:r w:rsidR="005B2041">
        <w:br/>
      </w:r>
      <w:proofErr w:type="gramStart"/>
      <w:r w:rsidR="005B2041">
        <w:t xml:space="preserve">                      </w:t>
      </w:r>
      <w:r>
        <w:t>criteria</w:t>
      </w:r>
      <w:proofErr w:type="gramEnd"/>
      <w:r>
        <w:t>:</w:t>
      </w:r>
    </w:p>
    <w:p w14:paraId="7605A818" w14:textId="77777777" w:rsidR="00F86F06" w:rsidRPr="00F86F06" w:rsidRDefault="00F86F06" w:rsidP="00F86F06">
      <w:pPr>
        <w:pStyle w:val="BodyText2"/>
        <w:numPr>
          <w:ilvl w:val="0"/>
          <w:numId w:val="21"/>
        </w:numPr>
      </w:pPr>
      <w:r>
        <w:rPr>
          <w:bCs/>
        </w:rPr>
        <w:t>Distance</w:t>
      </w:r>
    </w:p>
    <w:p w14:paraId="520E8FB0" w14:textId="77777777" w:rsidR="00F86F06" w:rsidRPr="00F86F06" w:rsidRDefault="00F86F06" w:rsidP="00F86F06">
      <w:pPr>
        <w:pStyle w:val="BodyText2"/>
        <w:numPr>
          <w:ilvl w:val="0"/>
          <w:numId w:val="21"/>
        </w:numPr>
      </w:pPr>
      <w:r>
        <w:rPr>
          <w:bCs/>
        </w:rPr>
        <w:t>Rating</w:t>
      </w:r>
    </w:p>
    <w:p w14:paraId="13AB2D3B" w14:textId="77777777" w:rsidR="00F86F06" w:rsidRPr="00F86F06" w:rsidRDefault="00F86F06" w:rsidP="00F86F06">
      <w:pPr>
        <w:pStyle w:val="BodyText2"/>
        <w:numPr>
          <w:ilvl w:val="0"/>
          <w:numId w:val="21"/>
        </w:numPr>
      </w:pPr>
      <w:r>
        <w:rPr>
          <w:bCs/>
        </w:rPr>
        <w:t>Hourly rate</w:t>
      </w:r>
    </w:p>
    <w:p w14:paraId="28F2DF31" w14:textId="77777777" w:rsidR="00F86F06" w:rsidRPr="00F86F06" w:rsidRDefault="00F86F06" w:rsidP="00F86F06">
      <w:pPr>
        <w:pStyle w:val="BodyText2"/>
        <w:ind w:left="1440"/>
      </w:pPr>
    </w:p>
    <w:p w14:paraId="08691B78" w14:textId="77777777" w:rsidR="00F86F06" w:rsidRDefault="00F86F06" w:rsidP="00F86F06">
      <w:pPr>
        <w:pStyle w:val="BodyText2"/>
      </w:pPr>
      <w:r>
        <w:rPr>
          <w:b/>
          <w:bCs/>
        </w:rPr>
        <w:t xml:space="preserve">Objective </w:t>
      </w:r>
      <w:r w:rsidR="005B2041">
        <w:rPr>
          <w:b/>
          <w:bCs/>
        </w:rPr>
        <w:t>6</w:t>
      </w:r>
      <w:r>
        <w:t>: Tutoring Categories: Administrator</w:t>
      </w:r>
      <w:r w:rsidR="00190B61">
        <w:t>s</w:t>
      </w:r>
      <w:r>
        <w:t xml:space="preserve"> must be able to create a new tutoring</w:t>
      </w:r>
      <w:r>
        <w:br/>
      </w:r>
      <w:proofErr w:type="gramStart"/>
      <w:r>
        <w:t xml:space="preserve">                      category</w:t>
      </w:r>
      <w:proofErr w:type="gramEnd"/>
      <w:r>
        <w:t xml:space="preserve"> upon requested by providing the following information:</w:t>
      </w:r>
    </w:p>
    <w:p w14:paraId="434F74B4" w14:textId="77777777" w:rsidR="00F86F06" w:rsidRPr="00F86F06" w:rsidRDefault="00F86F06" w:rsidP="00F86F06">
      <w:pPr>
        <w:pStyle w:val="BodyText2"/>
        <w:numPr>
          <w:ilvl w:val="0"/>
          <w:numId w:val="21"/>
        </w:numPr>
      </w:pPr>
      <w:r>
        <w:rPr>
          <w:bCs/>
        </w:rPr>
        <w:t>Parent category {optional}</w:t>
      </w:r>
    </w:p>
    <w:p w14:paraId="5A3CFA60" w14:textId="77777777" w:rsidR="00F86F06" w:rsidRPr="00F86F06" w:rsidRDefault="00F86F06" w:rsidP="00F86F06">
      <w:pPr>
        <w:pStyle w:val="BodyText2"/>
        <w:numPr>
          <w:ilvl w:val="0"/>
          <w:numId w:val="21"/>
        </w:numPr>
      </w:pPr>
      <w:r>
        <w:rPr>
          <w:bCs/>
        </w:rPr>
        <w:t>Category name</w:t>
      </w:r>
    </w:p>
    <w:p w14:paraId="705E1EAC" w14:textId="77777777" w:rsidR="00F86F06" w:rsidRDefault="00F86F06" w:rsidP="00F86F06">
      <w:pPr>
        <w:pStyle w:val="BodyText2"/>
        <w:rPr>
          <w:bCs/>
        </w:rPr>
      </w:pPr>
    </w:p>
    <w:p w14:paraId="65CB989B" w14:textId="46CCA100" w:rsidR="00F86F06" w:rsidRDefault="00F86F06" w:rsidP="00F86F06">
      <w:pPr>
        <w:pStyle w:val="BodyText2"/>
      </w:pPr>
      <w:r>
        <w:rPr>
          <w:b/>
          <w:bCs/>
        </w:rPr>
        <w:t xml:space="preserve">Objective </w:t>
      </w:r>
      <w:r w:rsidR="005B2041">
        <w:rPr>
          <w:b/>
          <w:bCs/>
        </w:rPr>
        <w:t>7</w:t>
      </w:r>
      <w:r>
        <w:t>: Payments: Tutors must provide the following information in order to proceed</w:t>
      </w:r>
      <w:ins w:id="140" w:author="Santosh Shrestha" w:date="2013-12-04T20:22:00Z">
        <w:r w:rsidR="00C463B0">
          <w:tab/>
        </w:r>
        <w:r w:rsidR="00C463B0">
          <w:tab/>
        </w:r>
        <w:r w:rsidR="00C463B0">
          <w:tab/>
        </w:r>
        <w:r w:rsidR="00C463B0">
          <w:tab/>
          <w:t xml:space="preserve">  </w:t>
        </w:r>
      </w:ins>
      <w:ins w:id="141" w:author="Santosh Shrestha" w:date="2013-12-04T20:23:00Z">
        <w:r w:rsidR="0055120E">
          <w:t xml:space="preserve"> </w:t>
        </w:r>
      </w:ins>
      <w:del w:id="142" w:author="Santosh Shrestha" w:date="2013-12-04T20:22:00Z">
        <w:r w:rsidDel="00C463B0">
          <w:delText xml:space="preserve"> </w:delText>
        </w:r>
      </w:del>
      <w:r>
        <w:t>with</w:t>
      </w:r>
      <w:ins w:id="143" w:author="Santosh Shrestha" w:date="2013-12-04T20:22:00Z">
        <w:r w:rsidR="00C463B0">
          <w:t xml:space="preserve"> </w:t>
        </w:r>
      </w:ins>
      <w:del w:id="144" w:author="Santosh Shrestha" w:date="2013-12-04T20:22:00Z">
        <w:r w:rsidDel="00C463B0">
          <w:br/>
          <w:delText xml:space="preserve">                      </w:delText>
        </w:r>
      </w:del>
      <w:r>
        <w:t>a payment:</w:t>
      </w:r>
    </w:p>
    <w:p w14:paraId="4EAA5058" w14:textId="77777777" w:rsidR="00F86F06" w:rsidRPr="00841974" w:rsidRDefault="00841974" w:rsidP="00274773">
      <w:pPr>
        <w:pStyle w:val="BodyText2"/>
        <w:numPr>
          <w:ilvl w:val="0"/>
          <w:numId w:val="21"/>
        </w:numPr>
      </w:pPr>
      <w:r>
        <w:rPr>
          <w:bCs/>
        </w:rPr>
        <w:t>Credit card type</w:t>
      </w:r>
    </w:p>
    <w:p w14:paraId="76D9183B" w14:textId="77777777" w:rsidR="00841974" w:rsidRPr="00841974" w:rsidRDefault="00841974" w:rsidP="00274773">
      <w:pPr>
        <w:pStyle w:val="BodyText2"/>
        <w:numPr>
          <w:ilvl w:val="0"/>
          <w:numId w:val="21"/>
        </w:numPr>
      </w:pPr>
      <w:r>
        <w:rPr>
          <w:bCs/>
        </w:rPr>
        <w:t>Credit card number</w:t>
      </w:r>
    </w:p>
    <w:p w14:paraId="01838E97" w14:textId="77777777" w:rsidR="00841974" w:rsidRPr="00704ACA" w:rsidRDefault="00841974" w:rsidP="00274773">
      <w:pPr>
        <w:pStyle w:val="BodyText2"/>
        <w:numPr>
          <w:ilvl w:val="0"/>
          <w:numId w:val="21"/>
        </w:numPr>
      </w:pPr>
      <w:r>
        <w:rPr>
          <w:bCs/>
        </w:rPr>
        <w:t>Credit card CSV number</w:t>
      </w:r>
    </w:p>
    <w:p w14:paraId="2F01F3C6" w14:textId="77777777" w:rsidR="00704ACA" w:rsidRPr="00841974" w:rsidRDefault="00704ACA" w:rsidP="00274773">
      <w:pPr>
        <w:pStyle w:val="BodyText2"/>
        <w:numPr>
          <w:ilvl w:val="0"/>
          <w:numId w:val="21"/>
        </w:numPr>
      </w:pPr>
      <w:r>
        <w:rPr>
          <w:bCs/>
        </w:rPr>
        <w:t>Credit card expiration date</w:t>
      </w:r>
    </w:p>
    <w:p w14:paraId="78F1C041" w14:textId="77777777" w:rsidR="00841974" w:rsidRPr="00704ACA" w:rsidRDefault="00841974" w:rsidP="00274773">
      <w:pPr>
        <w:pStyle w:val="BodyText2"/>
        <w:numPr>
          <w:ilvl w:val="0"/>
          <w:numId w:val="21"/>
        </w:numPr>
      </w:pPr>
      <w:r>
        <w:rPr>
          <w:bCs/>
        </w:rPr>
        <w:t>Billing address {optional, if differ from the physical address}</w:t>
      </w:r>
    </w:p>
    <w:p w14:paraId="6D697456" w14:textId="77777777" w:rsidR="00704ACA" w:rsidRDefault="00704ACA" w:rsidP="00704ACA">
      <w:pPr>
        <w:pStyle w:val="BodyText2"/>
      </w:pPr>
    </w:p>
    <w:p w14:paraId="01A0ED13" w14:textId="77777777" w:rsidR="00704ACA" w:rsidRDefault="00704ACA" w:rsidP="00704ACA">
      <w:pPr>
        <w:pStyle w:val="BodyText2"/>
      </w:pPr>
      <w:r>
        <w:rPr>
          <w:b/>
          <w:bCs/>
        </w:rPr>
        <w:t xml:space="preserve">Objective </w:t>
      </w:r>
      <w:r w:rsidR="005B2041">
        <w:rPr>
          <w:b/>
          <w:bCs/>
        </w:rPr>
        <w:t>8</w:t>
      </w:r>
      <w:r>
        <w:t xml:space="preserve">: Advertisement: </w:t>
      </w:r>
      <w:r w:rsidR="00311523">
        <w:t>3</w:t>
      </w:r>
      <w:r w:rsidR="00311523" w:rsidRPr="00311523">
        <w:rPr>
          <w:vertAlign w:val="superscript"/>
        </w:rPr>
        <w:t>rd</w:t>
      </w:r>
      <w:r w:rsidR="00311523">
        <w:t xml:space="preserve"> party companies and organizations can request to display</w:t>
      </w:r>
      <w:r w:rsidR="00311523">
        <w:br/>
      </w:r>
      <w:proofErr w:type="gramStart"/>
      <w:r w:rsidR="00311523">
        <w:t xml:space="preserve">                      </w:t>
      </w:r>
      <w:r w:rsidR="00E522E1">
        <w:t>sponsored</w:t>
      </w:r>
      <w:proofErr w:type="gramEnd"/>
      <w:r w:rsidR="00E522E1">
        <w:t xml:space="preserve"> </w:t>
      </w:r>
      <w:r w:rsidR="00311523">
        <w:t>advertisements if they adhere to the following rules:</w:t>
      </w:r>
    </w:p>
    <w:p w14:paraId="15B39FB0" w14:textId="77777777" w:rsidR="00704ACA" w:rsidRPr="00311523" w:rsidRDefault="00311523" w:rsidP="00311523">
      <w:pPr>
        <w:pStyle w:val="BodyText2"/>
        <w:numPr>
          <w:ilvl w:val="0"/>
          <w:numId w:val="21"/>
        </w:numPr>
      </w:pPr>
      <w:r>
        <w:rPr>
          <w:bCs/>
        </w:rPr>
        <w:t>The advertisements must be related to the website niche; however, it should</w:t>
      </w:r>
      <w:r w:rsidR="00650B77">
        <w:rPr>
          <w:bCs/>
        </w:rPr>
        <w:t xml:space="preserve"> not</w:t>
      </w:r>
      <w:r>
        <w:rPr>
          <w:bCs/>
        </w:rPr>
        <w:t xml:space="preserve"> be in the same niche</w:t>
      </w:r>
    </w:p>
    <w:p w14:paraId="2701D5BE" w14:textId="77777777" w:rsidR="00311523" w:rsidRDefault="003406E6" w:rsidP="00311523">
      <w:pPr>
        <w:pStyle w:val="BodyText2"/>
        <w:numPr>
          <w:ilvl w:val="0"/>
          <w:numId w:val="21"/>
        </w:numPr>
      </w:pPr>
      <w:r>
        <w:t>A person/company/organization can display only one advertisement per page</w:t>
      </w:r>
    </w:p>
    <w:p w14:paraId="0C719ED9" w14:textId="77777777" w:rsidR="00F86F06" w:rsidRDefault="003406E6" w:rsidP="003406E6">
      <w:pPr>
        <w:pStyle w:val="BodyText2"/>
        <w:numPr>
          <w:ilvl w:val="0"/>
          <w:numId w:val="21"/>
        </w:numPr>
      </w:pPr>
      <w:r>
        <w:t>Homepage should not display any ads; there should be no more than 3 advertisements per page</w:t>
      </w:r>
    </w:p>
    <w:p w14:paraId="7DE7AB3B" w14:textId="77777777" w:rsidR="00567B73" w:rsidRDefault="00567B73" w:rsidP="00567B73">
      <w:pPr>
        <w:pStyle w:val="BodyText2"/>
      </w:pPr>
    </w:p>
    <w:p w14:paraId="3BA0E810" w14:textId="77777777" w:rsidR="00567B73" w:rsidRDefault="00567B73" w:rsidP="00567B73">
      <w:pPr>
        <w:pStyle w:val="BodyText2"/>
      </w:pPr>
    </w:p>
    <w:p w14:paraId="26F38628" w14:textId="77777777" w:rsidR="00567B73" w:rsidRDefault="00567B73" w:rsidP="00567B73">
      <w:pPr>
        <w:pStyle w:val="BodyText2"/>
      </w:pPr>
      <w:r>
        <w:rPr>
          <w:b/>
          <w:bCs/>
        </w:rPr>
        <w:t xml:space="preserve">Objective </w:t>
      </w:r>
      <w:r w:rsidR="005B2041">
        <w:rPr>
          <w:b/>
          <w:bCs/>
        </w:rPr>
        <w:t>9</w:t>
      </w:r>
      <w:r>
        <w:t xml:space="preserve">: </w:t>
      </w:r>
      <w:r w:rsidR="00D77399">
        <w:t>Revenue</w:t>
      </w:r>
      <w:r>
        <w:t>:</w:t>
      </w:r>
      <w:r w:rsidR="00D77399">
        <w:t xml:space="preserve"> The revenue will be collected through the following sources:</w:t>
      </w:r>
    </w:p>
    <w:p w14:paraId="676E65ED" w14:textId="77777777" w:rsidR="00567B73" w:rsidRPr="00D77399" w:rsidRDefault="00D77399" w:rsidP="00D77399">
      <w:pPr>
        <w:pStyle w:val="BodyText2"/>
        <w:numPr>
          <w:ilvl w:val="0"/>
          <w:numId w:val="21"/>
        </w:numPr>
      </w:pPr>
      <w:r>
        <w:rPr>
          <w:bCs/>
        </w:rPr>
        <w:t>Tutor membership fees</w:t>
      </w:r>
    </w:p>
    <w:p w14:paraId="1149142F" w14:textId="77777777" w:rsidR="00D77399" w:rsidRPr="00D77399" w:rsidRDefault="00D77399" w:rsidP="00D77399">
      <w:pPr>
        <w:pStyle w:val="BodyText2"/>
        <w:numPr>
          <w:ilvl w:val="0"/>
          <w:numId w:val="21"/>
        </w:numPr>
      </w:pPr>
      <w:r>
        <w:rPr>
          <w:bCs/>
        </w:rPr>
        <w:t>Sponsor advertisements</w:t>
      </w:r>
    </w:p>
    <w:p w14:paraId="3B9815CF" w14:textId="77777777" w:rsidR="00D77399" w:rsidRDefault="00D77399" w:rsidP="00D77399">
      <w:pPr>
        <w:pStyle w:val="BodyText2"/>
        <w:rPr>
          <w:bCs/>
        </w:rPr>
      </w:pPr>
    </w:p>
    <w:p w14:paraId="54896BA8" w14:textId="77777777" w:rsidR="00D77399" w:rsidRDefault="00D77399" w:rsidP="00D77399">
      <w:pPr>
        <w:pStyle w:val="BodyText2"/>
      </w:pPr>
      <w:r>
        <w:rPr>
          <w:b/>
          <w:bCs/>
        </w:rPr>
        <w:t xml:space="preserve">Objective </w:t>
      </w:r>
      <w:r w:rsidR="005B2041">
        <w:rPr>
          <w:b/>
          <w:bCs/>
        </w:rPr>
        <w:t>10</w:t>
      </w:r>
      <w:r>
        <w:t>: Communication: Students/parents and tutors can communicate</w:t>
      </w:r>
      <w:r w:rsidR="00CA045B">
        <w:t xml:space="preserve"> using the</w:t>
      </w:r>
      <w:r w:rsidR="00CA045B">
        <w:br/>
      </w:r>
      <w:proofErr w:type="gramStart"/>
      <w:r w:rsidR="00CA045B">
        <w:t xml:space="preserve">                     </w:t>
      </w:r>
      <w:r w:rsidR="005B2041">
        <w:t xml:space="preserve">   </w:t>
      </w:r>
      <w:r w:rsidR="00CA045B">
        <w:t>following</w:t>
      </w:r>
      <w:proofErr w:type="gramEnd"/>
      <w:r w:rsidR="00CA045B">
        <w:t xml:space="preserve"> methods:</w:t>
      </w:r>
    </w:p>
    <w:p w14:paraId="36F3F47B" w14:textId="77777777" w:rsidR="00D77399" w:rsidRDefault="00F1184A" w:rsidP="00CA045B">
      <w:pPr>
        <w:pStyle w:val="BodyText2"/>
        <w:numPr>
          <w:ilvl w:val="0"/>
          <w:numId w:val="21"/>
        </w:numPr>
      </w:pPr>
      <w:r>
        <w:t>Via verified email addresses</w:t>
      </w:r>
    </w:p>
    <w:p w14:paraId="47F6F477" w14:textId="77777777" w:rsidR="00F1184A" w:rsidRDefault="00F1184A" w:rsidP="00CA045B">
      <w:pPr>
        <w:pStyle w:val="BodyText2"/>
        <w:numPr>
          <w:ilvl w:val="0"/>
          <w:numId w:val="21"/>
        </w:numPr>
      </w:pPr>
      <w:r>
        <w:t>Via the inbuilt messaging system</w:t>
      </w:r>
    </w:p>
    <w:p w14:paraId="680D54A4" w14:textId="77777777" w:rsidR="00F1184A" w:rsidRDefault="00F1184A" w:rsidP="00F1184A">
      <w:pPr>
        <w:pStyle w:val="BodyText2"/>
      </w:pPr>
    </w:p>
    <w:p w14:paraId="6275087E" w14:textId="77777777" w:rsidR="00F1184A" w:rsidRDefault="00F1184A" w:rsidP="00F1184A">
      <w:pPr>
        <w:pStyle w:val="BodyText2"/>
      </w:pPr>
      <w:r>
        <w:rPr>
          <w:b/>
          <w:bCs/>
        </w:rPr>
        <w:t>Objective 1</w:t>
      </w:r>
      <w:r w:rsidR="005B2041">
        <w:rPr>
          <w:b/>
          <w:bCs/>
        </w:rPr>
        <w:t>1</w:t>
      </w:r>
      <w:r>
        <w:t xml:space="preserve">: Map: Users should be able to view a map of where the tutor is located </w:t>
      </w:r>
      <w:r w:rsidR="00290C09">
        <w:t>along</w:t>
      </w:r>
      <w:r>
        <w:br/>
      </w:r>
      <w:proofErr w:type="gramStart"/>
      <w:r>
        <w:t xml:space="preserve">                        </w:t>
      </w:r>
      <w:r w:rsidR="00290C09">
        <w:t>with</w:t>
      </w:r>
      <w:proofErr w:type="gramEnd"/>
      <w:r w:rsidR="00290C09">
        <w:t xml:space="preserve"> the following information</w:t>
      </w:r>
      <w:r>
        <w:t>:</w:t>
      </w:r>
    </w:p>
    <w:p w14:paraId="3ED3BFB6" w14:textId="77777777" w:rsidR="00F1184A" w:rsidRDefault="00344D57" w:rsidP="00F1184A">
      <w:pPr>
        <w:pStyle w:val="BodyText2"/>
        <w:numPr>
          <w:ilvl w:val="0"/>
          <w:numId w:val="21"/>
        </w:numPr>
      </w:pPr>
      <w:r>
        <w:t>Location of the tutor</w:t>
      </w:r>
    </w:p>
    <w:p w14:paraId="5C6E7F35" w14:textId="77777777" w:rsidR="00344D57" w:rsidRDefault="00344D57" w:rsidP="00F1184A">
      <w:pPr>
        <w:pStyle w:val="BodyText2"/>
        <w:numPr>
          <w:ilvl w:val="0"/>
          <w:numId w:val="21"/>
        </w:numPr>
      </w:pPr>
      <w:r>
        <w:t>Maximum travel radius</w:t>
      </w:r>
    </w:p>
    <w:p w14:paraId="16130925" w14:textId="77777777" w:rsidR="00124435" w:rsidRDefault="00344D57" w:rsidP="002E362A">
      <w:pPr>
        <w:pStyle w:val="BodyText2"/>
        <w:numPr>
          <w:ilvl w:val="0"/>
          <w:numId w:val="21"/>
        </w:numPr>
      </w:pPr>
      <w:r>
        <w:t>Option to get the directions from the current location or user’s physical location to tutors provided location</w:t>
      </w:r>
    </w:p>
    <w:p w14:paraId="735291B3" w14:textId="77777777" w:rsidR="002F1012" w:rsidRDefault="002F1012" w:rsidP="002F1012">
      <w:pPr>
        <w:pStyle w:val="BodyText2"/>
      </w:pPr>
    </w:p>
    <w:p w14:paraId="41AC883F" w14:textId="77777777" w:rsidR="002F1012" w:rsidRDefault="002F1012" w:rsidP="002F1012">
      <w:pPr>
        <w:pStyle w:val="BodyText2"/>
      </w:pPr>
      <w:r>
        <w:rPr>
          <w:b/>
          <w:bCs/>
        </w:rPr>
        <w:t>Objective 1</w:t>
      </w:r>
      <w:r w:rsidR="005B2041">
        <w:rPr>
          <w:b/>
          <w:bCs/>
        </w:rPr>
        <w:t>2</w:t>
      </w:r>
      <w:r>
        <w:t xml:space="preserve">: Social Integration: Users must be able to integrate their social network </w:t>
      </w:r>
      <w:r>
        <w:br/>
      </w:r>
      <w:proofErr w:type="gramStart"/>
      <w:r>
        <w:t xml:space="preserve">                       accounts</w:t>
      </w:r>
      <w:proofErr w:type="gramEnd"/>
      <w:r>
        <w:t xml:space="preserve"> in order to see recommendations for tutors by friends or to find out </w:t>
      </w:r>
      <w:r>
        <w:br/>
        <w:t xml:space="preserve">                       the popular tutors in the area. The following social networks must be supported </w:t>
      </w:r>
      <w:r>
        <w:br/>
      </w:r>
      <w:proofErr w:type="gramStart"/>
      <w:r>
        <w:t xml:space="preserve">                       initially</w:t>
      </w:r>
      <w:proofErr w:type="gramEnd"/>
      <w:r>
        <w:t>.</w:t>
      </w:r>
    </w:p>
    <w:p w14:paraId="12F3BB6C" w14:textId="77777777" w:rsidR="002F1012" w:rsidRPr="002F1012" w:rsidRDefault="002F1012" w:rsidP="002F1012">
      <w:pPr>
        <w:pStyle w:val="BodyText2"/>
        <w:numPr>
          <w:ilvl w:val="0"/>
          <w:numId w:val="21"/>
        </w:numPr>
      </w:pPr>
      <w:r w:rsidRPr="002F1012">
        <w:rPr>
          <w:bCs/>
        </w:rPr>
        <w:t>Facebook</w:t>
      </w:r>
    </w:p>
    <w:p w14:paraId="2B69CC3E" w14:textId="77777777" w:rsidR="002F1012" w:rsidRDefault="002F1012" w:rsidP="002F1012">
      <w:pPr>
        <w:pStyle w:val="BodyText2"/>
        <w:numPr>
          <w:ilvl w:val="0"/>
          <w:numId w:val="21"/>
        </w:numPr>
      </w:pPr>
      <w:r>
        <w:t>Google+</w:t>
      </w:r>
    </w:p>
    <w:p w14:paraId="14CD2E3C" w14:textId="77777777" w:rsidR="002F1012" w:rsidRDefault="002F1012" w:rsidP="002F1012">
      <w:pPr>
        <w:pStyle w:val="BodyText2"/>
        <w:numPr>
          <w:ilvl w:val="0"/>
          <w:numId w:val="21"/>
        </w:numPr>
      </w:pPr>
      <w:r>
        <w:t>Twitter</w:t>
      </w:r>
    </w:p>
    <w:p w14:paraId="1E7360C2" w14:textId="77777777" w:rsidR="002F1012" w:rsidRDefault="002F1012" w:rsidP="002F1012">
      <w:pPr>
        <w:pStyle w:val="BodyText2"/>
      </w:pPr>
    </w:p>
    <w:p w14:paraId="4B53A55A" w14:textId="77777777" w:rsidR="002F1012" w:rsidRDefault="002F1012" w:rsidP="002F1012">
      <w:pPr>
        <w:pStyle w:val="BodyText2"/>
      </w:pPr>
      <w:r>
        <w:rPr>
          <w:b/>
          <w:bCs/>
        </w:rPr>
        <w:t>Objective 1</w:t>
      </w:r>
      <w:r w:rsidR="005B2041">
        <w:rPr>
          <w:b/>
          <w:bCs/>
        </w:rPr>
        <w:t>3</w:t>
      </w:r>
      <w:r>
        <w:t xml:space="preserve">: Marketing: The system will utilize the following methods </w:t>
      </w:r>
      <w:r w:rsidR="0014442A">
        <w:t>of</w:t>
      </w:r>
      <w:r>
        <w:t xml:space="preserve"> paid marketing </w:t>
      </w:r>
      <w:r w:rsidR="00503BD2">
        <w:t>and</w:t>
      </w:r>
      <w:r>
        <w:t xml:space="preserve"> </w:t>
      </w:r>
      <w:r>
        <w:br/>
      </w:r>
      <w:proofErr w:type="gramStart"/>
      <w:r>
        <w:t xml:space="preserve">                       peer</w:t>
      </w:r>
      <w:proofErr w:type="gramEnd"/>
      <w:r>
        <w:t xml:space="preserve"> marketing.</w:t>
      </w:r>
    </w:p>
    <w:p w14:paraId="62FB5458" w14:textId="77777777" w:rsidR="002F1012" w:rsidRPr="002F1012" w:rsidRDefault="002F1012" w:rsidP="002F1012">
      <w:pPr>
        <w:pStyle w:val="BodyText2"/>
        <w:numPr>
          <w:ilvl w:val="0"/>
          <w:numId w:val="21"/>
        </w:numPr>
      </w:pPr>
      <w:r w:rsidRPr="002F1012">
        <w:rPr>
          <w:bCs/>
        </w:rPr>
        <w:t xml:space="preserve">Google </w:t>
      </w:r>
      <w:proofErr w:type="spellStart"/>
      <w:r w:rsidRPr="002F1012">
        <w:rPr>
          <w:bCs/>
        </w:rPr>
        <w:t>AdWords</w:t>
      </w:r>
      <w:proofErr w:type="spellEnd"/>
    </w:p>
    <w:p w14:paraId="5EDFAE53" w14:textId="77777777" w:rsidR="002F1012" w:rsidRPr="002F1012" w:rsidRDefault="002F1012" w:rsidP="002F1012">
      <w:pPr>
        <w:pStyle w:val="BodyText2"/>
        <w:numPr>
          <w:ilvl w:val="0"/>
          <w:numId w:val="21"/>
        </w:numPr>
      </w:pPr>
      <w:r>
        <w:rPr>
          <w:bCs/>
        </w:rPr>
        <w:t>Social Networks [Facebook/Google+/Twitter]</w:t>
      </w:r>
    </w:p>
    <w:p w14:paraId="462F97BE" w14:textId="77777777" w:rsidR="002F1012" w:rsidRDefault="002F1012" w:rsidP="002F1012">
      <w:pPr>
        <w:pStyle w:val="BodyText2"/>
      </w:pPr>
    </w:p>
    <w:p w14:paraId="2ADD3BF3" w14:textId="77777777" w:rsidR="00124435" w:rsidRDefault="00124435">
      <w:pPr>
        <w:pStyle w:val="List2"/>
      </w:pPr>
    </w:p>
    <w:p w14:paraId="0451B0A6" w14:textId="77777777" w:rsidR="00797251" w:rsidRDefault="00784E00">
      <w:pPr>
        <w:pStyle w:val="Heading2"/>
      </w:pPr>
      <w:r>
        <w:br w:type="page"/>
      </w:r>
      <w:bookmarkStart w:id="145" w:name="_Toc247782516"/>
      <w:r w:rsidR="00797251">
        <w:t>2.2 SYSTEM Objectives</w:t>
      </w:r>
      <w:bookmarkEnd w:id="145"/>
    </w:p>
    <w:p w14:paraId="4CF27BD6" w14:textId="77777777" w:rsidR="00797251" w:rsidRDefault="00797251">
      <w:pPr>
        <w:pStyle w:val="BodyText2"/>
        <w:numPr>
          <w:ilvl w:val="12"/>
          <w:numId w:val="0"/>
        </w:numPr>
        <w:ind w:left="360"/>
      </w:pPr>
      <w:r>
        <w:t>The following is a list of system objectives:</w:t>
      </w:r>
    </w:p>
    <w:p w14:paraId="0D85AF0A" w14:textId="77777777" w:rsidR="00797251" w:rsidRDefault="00797251">
      <w:pPr>
        <w:pStyle w:val="BodyText2"/>
        <w:numPr>
          <w:ilvl w:val="12"/>
          <w:numId w:val="0"/>
        </w:numPr>
        <w:ind w:left="360"/>
      </w:pPr>
    </w:p>
    <w:p w14:paraId="5C98D47E" w14:textId="77777777" w:rsidR="00797251" w:rsidRDefault="00797251">
      <w:pPr>
        <w:pStyle w:val="BodyText2"/>
      </w:pPr>
      <w:r>
        <w:rPr>
          <w:b/>
          <w:bCs/>
        </w:rPr>
        <w:t>Objective 1</w:t>
      </w:r>
      <w:r>
        <w:t xml:space="preserve">: </w:t>
      </w:r>
      <w:r w:rsidR="00EA279C">
        <w:t>System will be Web-based</w:t>
      </w:r>
      <w:r w:rsidR="0051447B">
        <w:t>.</w:t>
      </w:r>
    </w:p>
    <w:p w14:paraId="6E1CD903" w14:textId="77777777" w:rsidR="00736897" w:rsidRDefault="00736897">
      <w:pPr>
        <w:pStyle w:val="BodyText2"/>
      </w:pPr>
    </w:p>
    <w:p w14:paraId="63BE2FDD" w14:textId="77777777" w:rsidR="00797251" w:rsidRDefault="00014F82">
      <w:pPr>
        <w:pStyle w:val="BodyText2"/>
      </w:pPr>
      <w:r>
        <w:rPr>
          <w:b/>
          <w:bCs/>
        </w:rPr>
        <w:t>Objective 2</w:t>
      </w:r>
      <w:r>
        <w:t>: System will be run on an Apache Server</w:t>
      </w:r>
      <w:r w:rsidR="0051447B">
        <w:t>.</w:t>
      </w:r>
    </w:p>
    <w:p w14:paraId="123F2128" w14:textId="77777777" w:rsidR="00736897" w:rsidRDefault="00736897">
      <w:pPr>
        <w:pStyle w:val="BodyText2"/>
      </w:pPr>
    </w:p>
    <w:p w14:paraId="1AE7B647" w14:textId="77777777" w:rsidR="00014F82" w:rsidRDefault="00014F82">
      <w:pPr>
        <w:pStyle w:val="BodyText2"/>
      </w:pPr>
      <w:r>
        <w:rPr>
          <w:b/>
          <w:bCs/>
        </w:rPr>
        <w:t xml:space="preserve">Objective </w:t>
      </w:r>
      <w:r w:rsidR="0051447B">
        <w:rPr>
          <w:b/>
          <w:bCs/>
        </w:rPr>
        <w:t>3</w:t>
      </w:r>
      <w:r>
        <w:t>: System will use PHP as the server-side scripting language</w:t>
      </w:r>
      <w:r w:rsidR="0051447B">
        <w:t>.</w:t>
      </w:r>
    </w:p>
    <w:p w14:paraId="464884DB" w14:textId="77777777" w:rsidR="00736897" w:rsidRDefault="00736897">
      <w:pPr>
        <w:pStyle w:val="BodyText2"/>
      </w:pPr>
    </w:p>
    <w:p w14:paraId="671D8ED6" w14:textId="77777777" w:rsidR="0051447B" w:rsidRDefault="0051447B">
      <w:pPr>
        <w:pStyle w:val="BodyText2"/>
      </w:pPr>
      <w:r>
        <w:rPr>
          <w:b/>
          <w:bCs/>
        </w:rPr>
        <w:t>Objective 4</w:t>
      </w:r>
      <w:r>
        <w:t xml:space="preserve">: System will use JavaScript as the client-side programming language; however, </w:t>
      </w:r>
      <w:r>
        <w:br/>
      </w:r>
      <w:proofErr w:type="gramStart"/>
      <w:r>
        <w:t xml:space="preserve">                      will</w:t>
      </w:r>
      <w:proofErr w:type="gramEnd"/>
      <w:r>
        <w:t xml:space="preserve"> only be used where a particular function cannot be replaced by the</w:t>
      </w:r>
      <w:r>
        <w:br/>
      </w:r>
      <w:r>
        <w:tab/>
      </w:r>
      <w:r>
        <w:tab/>
      </w:r>
      <w:r>
        <w:tab/>
        <w:t xml:space="preserve">  server-side language [for added security</w:t>
      </w:r>
      <w:r w:rsidR="00980388">
        <w:t xml:space="preserve"> purposes</w:t>
      </w:r>
      <w:r>
        <w:t>].</w:t>
      </w:r>
    </w:p>
    <w:p w14:paraId="73FD9A4E" w14:textId="77777777" w:rsidR="00736897" w:rsidRPr="00014F82" w:rsidRDefault="00736897">
      <w:pPr>
        <w:pStyle w:val="BodyText2"/>
        <w:rPr>
          <w:bCs/>
        </w:rPr>
      </w:pPr>
    </w:p>
    <w:p w14:paraId="6315981F" w14:textId="77777777" w:rsidR="00797251" w:rsidRDefault="00797251">
      <w:pPr>
        <w:pStyle w:val="BodyText2"/>
      </w:pPr>
      <w:r>
        <w:rPr>
          <w:b/>
          <w:bCs/>
        </w:rPr>
        <w:t xml:space="preserve">Objective </w:t>
      </w:r>
      <w:r w:rsidR="0051447B">
        <w:rPr>
          <w:b/>
          <w:bCs/>
        </w:rPr>
        <w:t>5</w:t>
      </w:r>
      <w:r>
        <w:t xml:space="preserve">: </w:t>
      </w:r>
      <w:r w:rsidR="00162751">
        <w:t>My</w:t>
      </w:r>
      <w:r w:rsidR="00EA279C">
        <w:t>S</w:t>
      </w:r>
      <w:r w:rsidR="0051447B">
        <w:t>QL will be used as the database</w:t>
      </w:r>
      <w:r w:rsidR="00806508">
        <w:t xml:space="preserve"> management system</w:t>
      </w:r>
      <w:r w:rsidR="0051447B">
        <w:t>.</w:t>
      </w:r>
    </w:p>
    <w:p w14:paraId="4E79CBC8" w14:textId="77777777" w:rsidR="00736897" w:rsidRDefault="00736897">
      <w:pPr>
        <w:pStyle w:val="BodyText2"/>
      </w:pPr>
    </w:p>
    <w:p w14:paraId="318B8E6D" w14:textId="77777777" w:rsidR="00797251" w:rsidRDefault="0051447B">
      <w:pPr>
        <w:pStyle w:val="BodyText2"/>
      </w:pPr>
      <w:r>
        <w:rPr>
          <w:b/>
          <w:bCs/>
        </w:rPr>
        <w:t>Objective 6</w:t>
      </w:r>
      <w:r>
        <w:t>: Webpages will be optimized using the latest versions of HTML (HTML5) and</w:t>
      </w:r>
      <w:r>
        <w:br/>
      </w:r>
      <w:proofErr w:type="gramStart"/>
      <w:r>
        <w:t xml:space="preserve">                     CSS</w:t>
      </w:r>
      <w:proofErr w:type="gramEnd"/>
      <w:r>
        <w:t xml:space="preserve"> (CSS3).</w:t>
      </w:r>
    </w:p>
    <w:p w14:paraId="51E3AC1C" w14:textId="77777777" w:rsidR="000719DF" w:rsidRDefault="000719DF">
      <w:pPr>
        <w:pStyle w:val="BodyText2"/>
      </w:pPr>
    </w:p>
    <w:p w14:paraId="264E9713" w14:textId="77777777" w:rsidR="00797251" w:rsidRDefault="00736897">
      <w:pPr>
        <w:pStyle w:val="BodyText2"/>
        <w:numPr>
          <w:ilvl w:val="12"/>
          <w:numId w:val="0"/>
        </w:numPr>
        <w:ind w:left="360"/>
      </w:pPr>
      <w:r>
        <w:rPr>
          <w:b/>
          <w:bCs/>
        </w:rPr>
        <w:t xml:space="preserve">Objective </w:t>
      </w:r>
      <w:r w:rsidR="000719DF">
        <w:rPr>
          <w:b/>
          <w:bCs/>
        </w:rPr>
        <w:t>7</w:t>
      </w:r>
      <w:r>
        <w:t>: System will use AJAX to prevent the need of having to refresh the page</w:t>
      </w:r>
      <w:r w:rsidR="000719DF">
        <w:t xml:space="preserve"> </w:t>
      </w:r>
      <w:r w:rsidR="000719DF">
        <w:br/>
      </w:r>
      <w:proofErr w:type="gramStart"/>
      <w:r w:rsidR="000719DF">
        <w:t xml:space="preserve">                      frequently</w:t>
      </w:r>
      <w:proofErr w:type="gramEnd"/>
      <w:r w:rsidR="000719DF">
        <w:t>; however, PHP will take priority as a fallback if JavaScript is</w:t>
      </w:r>
      <w:r w:rsidR="000719DF">
        <w:br/>
        <w:t xml:space="preserve">                      disable on the user’s browser.</w:t>
      </w:r>
    </w:p>
    <w:p w14:paraId="300672C5" w14:textId="77777777" w:rsidR="00526385" w:rsidRDefault="00526385">
      <w:pPr>
        <w:pStyle w:val="BodyText2"/>
        <w:numPr>
          <w:ilvl w:val="12"/>
          <w:numId w:val="0"/>
        </w:numPr>
        <w:ind w:left="360"/>
      </w:pPr>
    </w:p>
    <w:p w14:paraId="026DB242" w14:textId="77777777" w:rsidR="000719DF" w:rsidRDefault="000719DF">
      <w:pPr>
        <w:pStyle w:val="BodyText2"/>
        <w:numPr>
          <w:ilvl w:val="12"/>
          <w:numId w:val="0"/>
        </w:numPr>
        <w:ind w:left="360"/>
      </w:pPr>
      <w:r>
        <w:rPr>
          <w:b/>
          <w:bCs/>
        </w:rPr>
        <w:t>Objective 8</w:t>
      </w:r>
      <w:r>
        <w:t xml:space="preserve">: System will utilize </w:t>
      </w:r>
      <w:proofErr w:type="spellStart"/>
      <w:r>
        <w:t>Modernizr</w:t>
      </w:r>
      <w:proofErr w:type="spellEnd"/>
      <w:r>
        <w:t xml:space="preserve"> JavaScript Library to detect browser compatibility;</w:t>
      </w:r>
      <w:r>
        <w:br/>
      </w:r>
      <w:proofErr w:type="gramStart"/>
      <w:r>
        <w:t xml:space="preserve">                     hence</w:t>
      </w:r>
      <w:proofErr w:type="gramEnd"/>
      <w:r>
        <w:t>, then will use fallback functions.</w:t>
      </w:r>
    </w:p>
    <w:p w14:paraId="455C346A" w14:textId="77777777" w:rsidR="000719DF" w:rsidRDefault="000719DF">
      <w:pPr>
        <w:pStyle w:val="BodyText2"/>
        <w:numPr>
          <w:ilvl w:val="12"/>
          <w:numId w:val="0"/>
        </w:numPr>
        <w:ind w:left="360"/>
      </w:pPr>
    </w:p>
    <w:p w14:paraId="7D53A750" w14:textId="77777777" w:rsidR="000719DF" w:rsidRPr="00736897" w:rsidRDefault="000719DF">
      <w:pPr>
        <w:pStyle w:val="BodyText2"/>
        <w:numPr>
          <w:ilvl w:val="12"/>
          <w:numId w:val="0"/>
        </w:numPr>
        <w:ind w:left="360"/>
      </w:pPr>
      <w:r>
        <w:rPr>
          <w:b/>
          <w:bCs/>
        </w:rPr>
        <w:t>Objective 9</w:t>
      </w:r>
      <w:r>
        <w:t xml:space="preserve">: System will utilize </w:t>
      </w:r>
      <w:proofErr w:type="spellStart"/>
      <w:r>
        <w:t>Boothstrap</w:t>
      </w:r>
      <w:proofErr w:type="spellEnd"/>
      <w:r w:rsidR="00C843DF">
        <w:t xml:space="preserve"> [JavaScript and CSS framework]</w:t>
      </w:r>
      <w:r>
        <w:t xml:space="preserve"> </w:t>
      </w:r>
      <w:r w:rsidR="006D36E6">
        <w:t xml:space="preserve">to create a </w:t>
      </w:r>
      <w:r w:rsidR="00C843DF">
        <w:br/>
      </w:r>
      <w:proofErr w:type="gramStart"/>
      <w:r w:rsidR="00C843DF">
        <w:t xml:space="preserve">                      </w:t>
      </w:r>
      <w:r w:rsidR="006D36E6">
        <w:t>responsive</w:t>
      </w:r>
      <w:proofErr w:type="gramEnd"/>
      <w:r w:rsidR="00C843DF">
        <w:t xml:space="preserve"> design [</w:t>
      </w:r>
      <w:r w:rsidR="00AE69BA">
        <w:t xml:space="preserve">i.e. </w:t>
      </w:r>
      <w:r w:rsidR="00C843DF">
        <w:t>touch-input friendly, multiple-resolution support]</w:t>
      </w:r>
      <w:r>
        <w:t>.</w:t>
      </w:r>
    </w:p>
    <w:p w14:paraId="0D46B2FC" w14:textId="77777777" w:rsidR="00526385" w:rsidRDefault="00526385">
      <w:pPr>
        <w:pStyle w:val="BodyText2"/>
        <w:numPr>
          <w:ilvl w:val="12"/>
          <w:numId w:val="0"/>
        </w:numPr>
        <w:ind w:left="360"/>
        <w:rPr>
          <w:b/>
          <w:bCs/>
        </w:rPr>
      </w:pPr>
    </w:p>
    <w:p w14:paraId="6C4D1807" w14:textId="77777777" w:rsidR="006D36E6" w:rsidRDefault="006D36E6">
      <w:pPr>
        <w:pStyle w:val="BodyText2"/>
        <w:numPr>
          <w:ilvl w:val="12"/>
          <w:numId w:val="0"/>
        </w:numPr>
        <w:ind w:left="360"/>
        <w:rPr>
          <w:bCs/>
        </w:rPr>
      </w:pPr>
      <w:r>
        <w:rPr>
          <w:b/>
          <w:bCs/>
        </w:rPr>
        <w:t xml:space="preserve">Objective 10: </w:t>
      </w:r>
      <w:r w:rsidR="00044C3C">
        <w:rPr>
          <w:bCs/>
        </w:rPr>
        <w:t>WAI-ARIA roles will be added in order to optimize for the screen readers.</w:t>
      </w:r>
    </w:p>
    <w:p w14:paraId="649FC45E" w14:textId="77777777" w:rsidR="00044C3C" w:rsidRDefault="00044C3C">
      <w:pPr>
        <w:pStyle w:val="BodyText2"/>
        <w:numPr>
          <w:ilvl w:val="12"/>
          <w:numId w:val="0"/>
        </w:numPr>
        <w:ind w:left="360"/>
      </w:pPr>
    </w:p>
    <w:p w14:paraId="603D45DA" w14:textId="77777777" w:rsidR="00044C3C" w:rsidRDefault="00044C3C">
      <w:pPr>
        <w:pStyle w:val="BodyText2"/>
        <w:numPr>
          <w:ilvl w:val="12"/>
          <w:numId w:val="0"/>
        </w:numPr>
        <w:ind w:left="360"/>
        <w:rPr>
          <w:bCs/>
        </w:rPr>
      </w:pPr>
      <w:r>
        <w:rPr>
          <w:b/>
          <w:bCs/>
        </w:rPr>
        <w:t xml:space="preserve">Objective 11: </w:t>
      </w:r>
      <w:r>
        <w:rPr>
          <w:bCs/>
        </w:rPr>
        <w:t xml:space="preserve">HTML </w:t>
      </w:r>
      <w:proofErr w:type="spellStart"/>
      <w:r>
        <w:rPr>
          <w:bCs/>
        </w:rPr>
        <w:t>Microdata</w:t>
      </w:r>
      <w:proofErr w:type="spellEnd"/>
      <w:r>
        <w:rPr>
          <w:bCs/>
        </w:rPr>
        <w:t xml:space="preserve"> and rich-snippets will be used for</w:t>
      </w:r>
      <w:r w:rsidR="00554B31">
        <w:rPr>
          <w:bCs/>
        </w:rPr>
        <w:t xml:space="preserve"> a</w:t>
      </w:r>
      <w:r>
        <w:rPr>
          <w:bCs/>
        </w:rPr>
        <w:t xml:space="preserve"> better Search Engine </w:t>
      </w:r>
      <w:r>
        <w:rPr>
          <w:bCs/>
        </w:rPr>
        <w:br/>
      </w:r>
      <w:proofErr w:type="gramStart"/>
      <w:r>
        <w:rPr>
          <w:bCs/>
        </w:rPr>
        <w:t xml:space="preserve">                       Optimization</w:t>
      </w:r>
      <w:proofErr w:type="gramEnd"/>
      <w:r w:rsidR="00326296">
        <w:rPr>
          <w:bCs/>
        </w:rPr>
        <w:t>.</w:t>
      </w:r>
    </w:p>
    <w:p w14:paraId="29ADB821" w14:textId="77777777" w:rsidR="00326296" w:rsidRDefault="00326296">
      <w:pPr>
        <w:pStyle w:val="BodyText2"/>
        <w:numPr>
          <w:ilvl w:val="12"/>
          <w:numId w:val="0"/>
        </w:numPr>
        <w:ind w:left="360"/>
        <w:rPr>
          <w:b/>
          <w:bCs/>
        </w:rPr>
      </w:pPr>
    </w:p>
    <w:p w14:paraId="087D8E1A" w14:textId="77777777" w:rsidR="00326296" w:rsidRPr="00326296" w:rsidRDefault="00326296">
      <w:pPr>
        <w:pStyle w:val="BodyText2"/>
        <w:numPr>
          <w:ilvl w:val="12"/>
          <w:numId w:val="0"/>
        </w:numPr>
        <w:ind w:left="360"/>
      </w:pPr>
      <w:r>
        <w:rPr>
          <w:b/>
          <w:bCs/>
        </w:rPr>
        <w:t xml:space="preserve">Objective 12: </w:t>
      </w:r>
      <w:r>
        <w:rPr>
          <w:bCs/>
        </w:rPr>
        <w:t xml:space="preserve">System will not be optimized for Microsoft Internet Explorer versions 8 or </w:t>
      </w:r>
      <w:r>
        <w:rPr>
          <w:bCs/>
        </w:rPr>
        <w:br/>
      </w:r>
      <w:proofErr w:type="gramStart"/>
      <w:r>
        <w:rPr>
          <w:bCs/>
        </w:rPr>
        <w:t xml:space="preserve">                        below</w:t>
      </w:r>
      <w:proofErr w:type="gramEnd"/>
      <w:r>
        <w:rPr>
          <w:bCs/>
        </w:rPr>
        <w:t>.</w:t>
      </w:r>
    </w:p>
    <w:p w14:paraId="53C13331" w14:textId="77777777" w:rsidR="00326296" w:rsidRDefault="00326296">
      <w:pPr>
        <w:pStyle w:val="BodyText2"/>
        <w:numPr>
          <w:ilvl w:val="12"/>
          <w:numId w:val="0"/>
        </w:numPr>
        <w:ind w:left="360"/>
      </w:pPr>
    </w:p>
    <w:p w14:paraId="35D5BE09" w14:textId="77777777" w:rsidR="00CC0F35" w:rsidRPr="00326296" w:rsidRDefault="00CC0F35" w:rsidP="00CC0F35">
      <w:pPr>
        <w:pStyle w:val="BodyText2"/>
        <w:numPr>
          <w:ilvl w:val="12"/>
          <w:numId w:val="0"/>
        </w:numPr>
        <w:ind w:left="360"/>
      </w:pPr>
      <w:r>
        <w:rPr>
          <w:b/>
          <w:bCs/>
        </w:rPr>
        <w:t xml:space="preserve">Objective 13: </w:t>
      </w:r>
      <w:r w:rsidR="00044874">
        <w:rPr>
          <w:bCs/>
        </w:rPr>
        <w:t>System UI c</w:t>
      </w:r>
      <w:r>
        <w:rPr>
          <w:bCs/>
        </w:rPr>
        <w:t xml:space="preserve">olors between the text and the background </w:t>
      </w:r>
      <w:r w:rsidR="00044874">
        <w:rPr>
          <w:bCs/>
        </w:rPr>
        <w:t>should</w:t>
      </w:r>
      <w:r>
        <w:rPr>
          <w:bCs/>
        </w:rPr>
        <w:t xml:space="preserve"> have a </w:t>
      </w:r>
      <w:r w:rsidR="00044874">
        <w:rPr>
          <w:bCs/>
        </w:rPr>
        <w:br/>
      </w:r>
      <w:proofErr w:type="gramStart"/>
      <w:r w:rsidR="00044874">
        <w:rPr>
          <w:bCs/>
        </w:rPr>
        <w:t xml:space="preserve">                        </w:t>
      </w:r>
      <w:r>
        <w:rPr>
          <w:bCs/>
        </w:rPr>
        <w:t>minimum</w:t>
      </w:r>
      <w:proofErr w:type="gramEnd"/>
      <w:r>
        <w:rPr>
          <w:bCs/>
        </w:rPr>
        <w:t xml:space="preserve"> contrast of 4.0.</w:t>
      </w:r>
    </w:p>
    <w:p w14:paraId="63E833F0" w14:textId="77777777" w:rsidR="00797251" w:rsidRDefault="00797251" w:rsidP="00EA279C">
      <w:pPr>
        <w:pStyle w:val="Heading1"/>
        <w:numPr>
          <w:ilvl w:val="12"/>
          <w:numId w:val="0"/>
        </w:numPr>
      </w:pPr>
      <w:bookmarkStart w:id="146" w:name="_Toc247782517"/>
      <w:r>
        <w:t xml:space="preserve">3. Project </w:t>
      </w:r>
      <w:r w:rsidR="00EA279C">
        <w:t>Context Diagram</w:t>
      </w:r>
      <w:bookmarkEnd w:id="146"/>
    </w:p>
    <w:p w14:paraId="5E1D61C4" w14:textId="77777777" w:rsidR="00797251" w:rsidRDefault="00797251">
      <w:pPr>
        <w:pStyle w:val="heading1underline"/>
        <w:numPr>
          <w:ilvl w:val="12"/>
          <w:numId w:val="0"/>
        </w:numPr>
      </w:pPr>
    </w:p>
    <w:p w14:paraId="283C8567" w14:textId="77777777" w:rsidR="00CC0F35" w:rsidRPr="00B106EC" w:rsidRDefault="00106735">
      <w:pPr>
        <w:pStyle w:val="BodyText2"/>
        <w:numPr>
          <w:ilvl w:val="12"/>
          <w:numId w:val="0"/>
        </w:numPr>
      </w:pPr>
      <w:r>
        <w:rPr>
          <w:noProof/>
        </w:rPr>
        <w:drawing>
          <wp:anchor distT="0" distB="0" distL="114300" distR="114300" simplePos="0" relativeHeight="251663872" behindDoc="0" locked="0" layoutInCell="1" allowOverlap="1" wp14:anchorId="5956A602" wp14:editId="6C2B75B0">
            <wp:simplePos x="0" y="0"/>
            <wp:positionH relativeFrom="margin">
              <wp:posOffset>446405</wp:posOffset>
            </wp:positionH>
            <wp:positionV relativeFrom="margin">
              <wp:posOffset>1004570</wp:posOffset>
            </wp:positionV>
            <wp:extent cx="4591050" cy="7448550"/>
            <wp:effectExtent l="0" t="0" r="0" b="0"/>
            <wp:wrapNone/>
            <wp:docPr id="29" name="Picture 29" descr="Context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ntextDiagram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7448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D69B28" w14:textId="77777777" w:rsidR="00797251" w:rsidRDefault="00797251">
      <w:pPr>
        <w:pStyle w:val="BodyText2"/>
        <w:numPr>
          <w:ilvl w:val="12"/>
          <w:numId w:val="0"/>
        </w:numPr>
      </w:pPr>
    </w:p>
    <w:p w14:paraId="280B2619" w14:textId="77777777" w:rsidR="00797251" w:rsidRDefault="00797251">
      <w:pPr>
        <w:pStyle w:val="BodyText2"/>
        <w:numPr>
          <w:ilvl w:val="12"/>
          <w:numId w:val="0"/>
        </w:numPr>
      </w:pPr>
    </w:p>
    <w:p w14:paraId="4EC15B62" w14:textId="77777777" w:rsidR="00797251" w:rsidRDefault="00797251">
      <w:pPr>
        <w:pStyle w:val="BodyText2"/>
        <w:numPr>
          <w:ilvl w:val="12"/>
          <w:numId w:val="0"/>
        </w:numPr>
      </w:pPr>
    </w:p>
    <w:p w14:paraId="6ADB9152" w14:textId="77777777" w:rsidR="00797251" w:rsidRDefault="00797251">
      <w:pPr>
        <w:numPr>
          <w:ilvl w:val="12"/>
          <w:numId w:val="0"/>
        </w:numPr>
        <w:rPr>
          <w:rFonts w:ascii="NewCenturySchlbk" w:hAnsi="NewCenturySchlbk"/>
          <w:sz w:val="22"/>
        </w:rPr>
      </w:pPr>
    </w:p>
    <w:p w14:paraId="0462E503" w14:textId="77777777" w:rsidR="00797251" w:rsidRDefault="00797251">
      <w:pPr>
        <w:pStyle w:val="Heading1"/>
      </w:pPr>
      <w:bookmarkStart w:id="147" w:name="_Toc247782518"/>
      <w:r>
        <w:lastRenderedPageBreak/>
        <w:t>4.  Systems Requirements</w:t>
      </w:r>
      <w:bookmarkEnd w:id="147"/>
    </w:p>
    <w:p w14:paraId="60F85F0F" w14:textId="77777777" w:rsidR="00797251" w:rsidRDefault="00797251">
      <w:pPr>
        <w:pStyle w:val="heading1underline"/>
      </w:pPr>
    </w:p>
    <w:p w14:paraId="33639A6B" w14:textId="77777777" w:rsidR="00797251" w:rsidRDefault="00797251">
      <w:pPr>
        <w:pStyle w:val="Heading2"/>
      </w:pPr>
      <w:bookmarkStart w:id="148" w:name="_Toc247782519"/>
      <w:r>
        <w:t>4.1 Requirements Overview</w:t>
      </w:r>
      <w:bookmarkEnd w:id="148"/>
    </w:p>
    <w:p w14:paraId="0F27B7CB" w14:textId="77777777" w:rsidR="00797251" w:rsidRDefault="00C1346D" w:rsidP="000A7B59">
      <w:pPr>
        <w:pStyle w:val="BodyText2"/>
        <w:spacing w:line="312" w:lineRule="auto"/>
        <w:rPr>
          <w:sz w:val="22"/>
          <w:szCs w:val="22"/>
        </w:rPr>
      </w:pPr>
      <w:r w:rsidRPr="00C1346D">
        <w:rPr>
          <w:sz w:val="22"/>
          <w:szCs w:val="22"/>
        </w:rPr>
        <w:t>A new user</w:t>
      </w:r>
      <w:r>
        <w:rPr>
          <w:sz w:val="22"/>
          <w:szCs w:val="22"/>
        </w:rPr>
        <w:t xml:space="preserve"> who is entered the website for the first time has two options: to either search for a tutor or to become a tutor on the website. However, the homepage will give more priority </w:t>
      </w:r>
      <w:r w:rsidR="007E37B9">
        <w:rPr>
          <w:sz w:val="22"/>
          <w:szCs w:val="22"/>
        </w:rPr>
        <w:t>towards</w:t>
      </w:r>
      <w:r>
        <w:rPr>
          <w:sz w:val="22"/>
          <w:szCs w:val="22"/>
        </w:rPr>
        <w:t xml:space="preserve"> the users who want to find a tutor. </w:t>
      </w:r>
    </w:p>
    <w:p w14:paraId="01C28DB7" w14:textId="77777777" w:rsidR="00C1346D" w:rsidRDefault="00C1346D" w:rsidP="000A7B59">
      <w:pPr>
        <w:pStyle w:val="BodyText2"/>
        <w:spacing w:line="312" w:lineRule="auto"/>
        <w:rPr>
          <w:sz w:val="22"/>
          <w:szCs w:val="22"/>
        </w:rPr>
      </w:pPr>
      <w:r>
        <w:rPr>
          <w:sz w:val="22"/>
          <w:szCs w:val="22"/>
        </w:rPr>
        <w:t xml:space="preserve">Initially, a user can search for a tutor by entering their location information or by entering the desired subject into the static search </w:t>
      </w:r>
      <w:proofErr w:type="gramStart"/>
      <w:r>
        <w:rPr>
          <w:sz w:val="22"/>
          <w:szCs w:val="22"/>
        </w:rPr>
        <w:t>bar which</w:t>
      </w:r>
      <w:proofErr w:type="gramEnd"/>
      <w:r>
        <w:rPr>
          <w:sz w:val="22"/>
          <w:szCs w:val="22"/>
        </w:rPr>
        <w:t xml:space="preserve"> will be displayed throughout all the web pages on the system. Optionally, they can refine their search query by choosing refine parameters such as distance, transportation availability etc. on the search pane. Then they are able to view the tutor profile by selecting a tutor from the</w:t>
      </w:r>
      <w:r w:rsidR="00BC34F3">
        <w:rPr>
          <w:sz w:val="22"/>
          <w:szCs w:val="22"/>
        </w:rPr>
        <w:t xml:space="preserve"> results list. If they want to contact the desired tutor, they require to register for an account on the website to proceed. Once the users have received service from a particular tutor, they can rate or write a review on the tutor using the web app.</w:t>
      </w:r>
    </w:p>
    <w:p w14:paraId="1FC343FB" w14:textId="77777777" w:rsidR="000D7721" w:rsidRDefault="004A6FFF" w:rsidP="000A7B59">
      <w:pPr>
        <w:pStyle w:val="BodyText2"/>
        <w:spacing w:line="312" w:lineRule="auto"/>
        <w:rPr>
          <w:sz w:val="22"/>
          <w:szCs w:val="22"/>
        </w:rPr>
      </w:pPr>
      <w:r>
        <w:rPr>
          <w:sz w:val="22"/>
          <w:szCs w:val="22"/>
        </w:rPr>
        <w:t>Tutors can utilize the website to promote their service. They must pay a nominal fee/enroll in a subscription to display an advertisement of their tutor profile via the website. They must have the ability to take down the advertisement or to set the tutor profile to private at any time</w:t>
      </w:r>
      <w:r w:rsidR="009710F7">
        <w:rPr>
          <w:sz w:val="22"/>
          <w:szCs w:val="22"/>
        </w:rPr>
        <w:t>. However, they will not receive any sort of refund. After a particular tutor profile advertisement is expired, they should have the ability to renew the tutor advertisement or to extend the period they needed to display the advertisement.</w:t>
      </w:r>
    </w:p>
    <w:p w14:paraId="2113A4E4" w14:textId="77777777" w:rsidR="000D7721" w:rsidRDefault="000D7721" w:rsidP="000A7B59">
      <w:pPr>
        <w:pStyle w:val="BodyText2"/>
        <w:spacing w:line="312" w:lineRule="auto"/>
        <w:rPr>
          <w:sz w:val="22"/>
          <w:szCs w:val="22"/>
        </w:rPr>
      </w:pPr>
      <w:r>
        <w:rPr>
          <w:sz w:val="22"/>
          <w:szCs w:val="22"/>
        </w:rPr>
        <w:t xml:space="preserve">Both users must start a conversation via the built-in messaging system. However, it is up to them to continue through the website’s messaging system or to use email or phone as the mean of communication. </w:t>
      </w:r>
    </w:p>
    <w:p w14:paraId="09A98BDC" w14:textId="77777777" w:rsidR="00026512" w:rsidRDefault="00026512" w:rsidP="000A7B59">
      <w:pPr>
        <w:pStyle w:val="BodyText2"/>
        <w:spacing w:line="312" w:lineRule="auto"/>
        <w:rPr>
          <w:sz w:val="22"/>
          <w:szCs w:val="22"/>
        </w:rPr>
      </w:pPr>
      <w:r>
        <w:rPr>
          <w:sz w:val="22"/>
          <w:szCs w:val="22"/>
        </w:rPr>
        <w:t xml:space="preserve">Tutors must provide with their physical </w:t>
      </w:r>
      <w:proofErr w:type="gramStart"/>
      <w:r>
        <w:rPr>
          <w:sz w:val="22"/>
          <w:szCs w:val="22"/>
        </w:rPr>
        <w:t>address</w:t>
      </w:r>
      <w:proofErr w:type="gramEnd"/>
      <w:r>
        <w:rPr>
          <w:sz w:val="22"/>
          <w:szCs w:val="22"/>
        </w:rPr>
        <w:t xml:space="preserve"> as it will be used to display a map along with other information on the tutor profile page. The website must be able to get directions and other information between the user’s address and the tutor’s location using the Google Maps API.</w:t>
      </w:r>
    </w:p>
    <w:p w14:paraId="48671FE8" w14:textId="77777777" w:rsidR="00461D02" w:rsidRPr="00C1346D" w:rsidRDefault="00461D02" w:rsidP="000A7B59">
      <w:pPr>
        <w:pStyle w:val="BodyText2"/>
        <w:spacing w:line="312" w:lineRule="auto"/>
        <w:rPr>
          <w:sz w:val="22"/>
          <w:szCs w:val="22"/>
        </w:rPr>
      </w:pPr>
      <w:r>
        <w:rPr>
          <w:sz w:val="22"/>
          <w:szCs w:val="22"/>
        </w:rPr>
        <w:t>The website will display up to 3 sponsored advertisements per page except on the homepage. Sponsors must make a request via the contact page, if they wish to display a sponsor advertisement on the website. However, only the administrator of the website can make the decision upon reviewing their request.</w:t>
      </w:r>
    </w:p>
    <w:p w14:paraId="373FEED5" w14:textId="77777777" w:rsidR="00797251" w:rsidRDefault="00797251">
      <w:pPr>
        <w:pStyle w:val="BodyText2"/>
      </w:pPr>
    </w:p>
    <w:p w14:paraId="2ABA3C45" w14:textId="77777777" w:rsidR="001E31EE" w:rsidRDefault="00086456" w:rsidP="001E31EE">
      <w:pPr>
        <w:pStyle w:val="Heading2"/>
      </w:pPr>
      <w:r>
        <w:br w:type="page"/>
      </w:r>
      <w:bookmarkStart w:id="149" w:name="_Toc247782520"/>
      <w:r w:rsidR="00797251">
        <w:lastRenderedPageBreak/>
        <w:t>4.2 “</w:t>
      </w:r>
      <w:r w:rsidR="00B464D3">
        <w:t>Registration</w:t>
      </w:r>
      <w:r w:rsidR="00797251">
        <w:t>” Requirements</w:t>
      </w:r>
      <w:bookmarkEnd w:id="149"/>
    </w:p>
    <w:p w14:paraId="45A6E334" w14:textId="77777777" w:rsidR="0044617B" w:rsidRPr="0044617B" w:rsidRDefault="0044617B" w:rsidP="0044617B">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C8109F" w14:paraId="1CE9908B" w14:textId="77777777" w:rsidTr="00BF7B60">
        <w:tc>
          <w:tcPr>
            <w:tcW w:w="2448" w:type="dxa"/>
            <w:shd w:val="pct5" w:color="auto" w:fill="auto"/>
          </w:tcPr>
          <w:p w14:paraId="2E672E50" w14:textId="77777777" w:rsidR="00BD2A76" w:rsidRPr="00C8109F" w:rsidRDefault="00BD2A76" w:rsidP="00BF7B60">
            <w:pPr>
              <w:spacing w:line="276" w:lineRule="auto"/>
              <w:rPr>
                <w:b/>
                <w:sz w:val="20"/>
              </w:rPr>
            </w:pPr>
            <w:r w:rsidRPr="00C8109F">
              <w:rPr>
                <w:b/>
                <w:sz w:val="20"/>
              </w:rPr>
              <w:t>Requirement Title:</w:t>
            </w:r>
          </w:p>
          <w:p w14:paraId="47688688" w14:textId="77777777" w:rsidR="00BD2A76" w:rsidRPr="00C8109F" w:rsidRDefault="00BD2A76" w:rsidP="00BF7B60">
            <w:pPr>
              <w:spacing w:line="276" w:lineRule="auto"/>
              <w:rPr>
                <w:sz w:val="20"/>
              </w:rPr>
            </w:pPr>
            <w:r w:rsidRPr="00C8109F">
              <w:rPr>
                <w:bCs/>
                <w:sz w:val="20"/>
              </w:rPr>
              <w:t>(*</w:t>
            </w:r>
            <w:proofErr w:type="gramStart"/>
            <w:r w:rsidRPr="00C8109F">
              <w:rPr>
                <w:bCs/>
                <w:sz w:val="20"/>
              </w:rPr>
              <w:t>required</w:t>
            </w:r>
            <w:proofErr w:type="gramEnd"/>
            <w:r w:rsidRPr="00C8109F">
              <w:rPr>
                <w:bCs/>
                <w:sz w:val="20"/>
              </w:rPr>
              <w:t>)</w:t>
            </w:r>
          </w:p>
        </w:tc>
        <w:tc>
          <w:tcPr>
            <w:tcW w:w="6408" w:type="dxa"/>
            <w:vAlign w:val="center"/>
          </w:tcPr>
          <w:p w14:paraId="0FFDF696" w14:textId="77777777" w:rsidR="00BD2A76" w:rsidRPr="00C8109F" w:rsidRDefault="00BD2A76" w:rsidP="00BF7B60">
            <w:pPr>
              <w:spacing w:line="276" w:lineRule="auto"/>
              <w:rPr>
                <w:sz w:val="20"/>
              </w:rPr>
            </w:pPr>
            <w:r w:rsidRPr="00C8109F">
              <w:rPr>
                <w:sz w:val="20"/>
              </w:rPr>
              <w:t>Registration</w:t>
            </w:r>
          </w:p>
        </w:tc>
      </w:tr>
      <w:tr w:rsidR="00C8109F" w14:paraId="01A3ADAF" w14:textId="77777777" w:rsidTr="00BF7B60">
        <w:tc>
          <w:tcPr>
            <w:tcW w:w="2448" w:type="dxa"/>
            <w:shd w:val="pct5" w:color="auto" w:fill="auto"/>
          </w:tcPr>
          <w:p w14:paraId="475AD2E0" w14:textId="77777777" w:rsidR="00BD2A76" w:rsidRPr="00C8109F" w:rsidRDefault="00BD2A76" w:rsidP="00BF7B60">
            <w:pPr>
              <w:spacing w:line="276" w:lineRule="auto"/>
              <w:rPr>
                <w:b/>
                <w:sz w:val="20"/>
              </w:rPr>
            </w:pPr>
            <w:r w:rsidRPr="00C8109F">
              <w:rPr>
                <w:b/>
                <w:sz w:val="20"/>
              </w:rPr>
              <w:t>Sequence No:</w:t>
            </w:r>
          </w:p>
          <w:p w14:paraId="0258C5ED" w14:textId="77777777" w:rsidR="00BD2A76" w:rsidRPr="00C8109F" w:rsidRDefault="00BD2A76" w:rsidP="00BF7B60">
            <w:pPr>
              <w:spacing w:line="276" w:lineRule="auto"/>
              <w:rPr>
                <w:sz w:val="20"/>
              </w:rPr>
            </w:pPr>
            <w:r w:rsidRPr="00C8109F">
              <w:rPr>
                <w:bCs/>
                <w:sz w:val="20"/>
              </w:rPr>
              <w:t>(*</w:t>
            </w:r>
            <w:proofErr w:type="gramStart"/>
            <w:r w:rsidRPr="00C8109F">
              <w:rPr>
                <w:bCs/>
                <w:sz w:val="20"/>
              </w:rPr>
              <w:t>required</w:t>
            </w:r>
            <w:proofErr w:type="gramEnd"/>
            <w:r w:rsidRPr="00C8109F">
              <w:rPr>
                <w:bCs/>
                <w:sz w:val="20"/>
              </w:rPr>
              <w:t>)</w:t>
            </w:r>
          </w:p>
        </w:tc>
        <w:tc>
          <w:tcPr>
            <w:tcW w:w="6408" w:type="dxa"/>
            <w:vAlign w:val="center"/>
          </w:tcPr>
          <w:p w14:paraId="22ADD3D1" w14:textId="77777777" w:rsidR="00BD2A76" w:rsidRPr="00C8109F" w:rsidRDefault="00BD2A76" w:rsidP="00BF7B60">
            <w:pPr>
              <w:spacing w:line="276" w:lineRule="auto"/>
              <w:rPr>
                <w:sz w:val="20"/>
              </w:rPr>
            </w:pPr>
            <w:r w:rsidRPr="00C8109F">
              <w:rPr>
                <w:sz w:val="20"/>
              </w:rPr>
              <w:t>001</w:t>
            </w:r>
          </w:p>
        </w:tc>
      </w:tr>
      <w:tr w:rsidR="00C8109F" w14:paraId="20A18757" w14:textId="77777777" w:rsidTr="00BF7B60">
        <w:tc>
          <w:tcPr>
            <w:tcW w:w="2448" w:type="dxa"/>
            <w:shd w:val="pct5" w:color="auto" w:fill="auto"/>
          </w:tcPr>
          <w:p w14:paraId="7F4AB1E4" w14:textId="77777777" w:rsidR="00BD2A76" w:rsidRPr="00C8109F" w:rsidRDefault="00BD2A76" w:rsidP="00BF7B60">
            <w:pPr>
              <w:spacing w:line="276" w:lineRule="auto"/>
              <w:rPr>
                <w:b/>
                <w:sz w:val="20"/>
              </w:rPr>
            </w:pPr>
            <w:r w:rsidRPr="00C8109F">
              <w:rPr>
                <w:b/>
                <w:sz w:val="20"/>
              </w:rPr>
              <w:t>Short description:</w:t>
            </w:r>
          </w:p>
          <w:p w14:paraId="6F97752F" w14:textId="77777777" w:rsidR="00BD2A76" w:rsidRPr="00C8109F" w:rsidRDefault="00BD2A76" w:rsidP="00BF7B60">
            <w:pPr>
              <w:spacing w:line="276" w:lineRule="auto"/>
              <w:rPr>
                <w:sz w:val="20"/>
              </w:rPr>
            </w:pPr>
            <w:r w:rsidRPr="00C8109F">
              <w:rPr>
                <w:bCs/>
                <w:sz w:val="20"/>
              </w:rPr>
              <w:t>(*</w:t>
            </w:r>
            <w:proofErr w:type="gramStart"/>
            <w:r w:rsidRPr="00C8109F">
              <w:rPr>
                <w:bCs/>
                <w:sz w:val="20"/>
              </w:rPr>
              <w:t>required</w:t>
            </w:r>
            <w:proofErr w:type="gramEnd"/>
            <w:r w:rsidRPr="00C8109F">
              <w:rPr>
                <w:bCs/>
                <w:sz w:val="20"/>
              </w:rPr>
              <w:t>)</w:t>
            </w:r>
          </w:p>
        </w:tc>
        <w:tc>
          <w:tcPr>
            <w:tcW w:w="6408" w:type="dxa"/>
            <w:vAlign w:val="center"/>
          </w:tcPr>
          <w:p w14:paraId="20776D1C" w14:textId="77777777" w:rsidR="00BD2A76" w:rsidRPr="00C8109F" w:rsidRDefault="00BD2A76" w:rsidP="00BF7B60">
            <w:pPr>
              <w:spacing w:line="276" w:lineRule="auto"/>
              <w:rPr>
                <w:sz w:val="20"/>
              </w:rPr>
            </w:pPr>
            <w:r w:rsidRPr="00C8109F">
              <w:rPr>
                <w:sz w:val="20"/>
              </w:rPr>
              <w:t>Register a new student/parent user</w:t>
            </w:r>
          </w:p>
        </w:tc>
      </w:tr>
      <w:tr w:rsidR="00C8109F" w14:paraId="507511E1" w14:textId="77777777" w:rsidTr="00BF7B60">
        <w:tc>
          <w:tcPr>
            <w:tcW w:w="2448" w:type="dxa"/>
            <w:shd w:val="pct5" w:color="auto" w:fill="auto"/>
          </w:tcPr>
          <w:p w14:paraId="6FD1E8F9" w14:textId="77777777" w:rsidR="00BD2A76" w:rsidRPr="00C8109F" w:rsidRDefault="00BD2A76" w:rsidP="00BF7B60">
            <w:pPr>
              <w:spacing w:line="276" w:lineRule="auto"/>
              <w:rPr>
                <w:b/>
                <w:sz w:val="20"/>
              </w:rPr>
            </w:pPr>
            <w:r w:rsidRPr="00C8109F">
              <w:rPr>
                <w:b/>
                <w:sz w:val="20"/>
              </w:rPr>
              <w:t>Detailed Description:</w:t>
            </w:r>
          </w:p>
          <w:p w14:paraId="62E38686" w14:textId="77777777" w:rsidR="00BD2A76" w:rsidRPr="00C8109F" w:rsidRDefault="00BD2A76" w:rsidP="00BF7B60">
            <w:pPr>
              <w:spacing w:line="276" w:lineRule="auto"/>
              <w:rPr>
                <w:bCs/>
                <w:sz w:val="20"/>
              </w:rPr>
            </w:pPr>
            <w:r w:rsidRPr="00C8109F">
              <w:rPr>
                <w:bCs/>
                <w:sz w:val="20"/>
              </w:rPr>
              <w:t>(*</w:t>
            </w:r>
            <w:proofErr w:type="gramStart"/>
            <w:r w:rsidRPr="00C8109F">
              <w:rPr>
                <w:bCs/>
                <w:sz w:val="20"/>
              </w:rPr>
              <w:t>required</w:t>
            </w:r>
            <w:proofErr w:type="gramEnd"/>
            <w:r w:rsidRPr="00C8109F">
              <w:rPr>
                <w:bCs/>
                <w:sz w:val="20"/>
              </w:rPr>
              <w:t>)</w:t>
            </w:r>
          </w:p>
        </w:tc>
        <w:tc>
          <w:tcPr>
            <w:tcW w:w="6408" w:type="dxa"/>
            <w:vAlign w:val="center"/>
          </w:tcPr>
          <w:p w14:paraId="4DACBC70" w14:textId="77777777" w:rsidR="00BD2A76" w:rsidRPr="00C8109F" w:rsidRDefault="00BD2A76" w:rsidP="00BF7B60">
            <w:pPr>
              <w:spacing w:line="276" w:lineRule="auto"/>
              <w:rPr>
                <w:sz w:val="20"/>
              </w:rPr>
            </w:pPr>
            <w:r w:rsidRPr="00C8109F">
              <w:rPr>
                <w:sz w:val="20"/>
              </w:rPr>
              <w:t xml:space="preserve">Obtain the following information from the users who </w:t>
            </w:r>
            <w:r w:rsidR="005C589A" w:rsidRPr="00C8109F">
              <w:rPr>
                <w:sz w:val="20"/>
              </w:rPr>
              <w:t>satisfy</w:t>
            </w:r>
            <w:r w:rsidRPr="00C8109F">
              <w:rPr>
                <w:sz w:val="20"/>
              </w:rPr>
              <w:t xml:space="preserve"> the following conditions.</w:t>
            </w:r>
          </w:p>
          <w:p w14:paraId="76C5F4E4" w14:textId="77777777" w:rsidR="00BD2A76" w:rsidRPr="00C8109F" w:rsidRDefault="00BD2A76" w:rsidP="00BF7B60">
            <w:pPr>
              <w:spacing w:line="276" w:lineRule="auto"/>
              <w:rPr>
                <w:sz w:val="20"/>
              </w:rPr>
            </w:pPr>
          </w:p>
          <w:p w14:paraId="2350D7B9" w14:textId="77777777" w:rsidR="00BD2A76" w:rsidRPr="00C8109F" w:rsidRDefault="00BD2A76" w:rsidP="00BF7B60">
            <w:pPr>
              <w:spacing w:line="276" w:lineRule="auto"/>
              <w:rPr>
                <w:sz w:val="20"/>
              </w:rPr>
            </w:pPr>
            <w:r w:rsidRPr="00C8109F">
              <w:rPr>
                <w:sz w:val="20"/>
              </w:rPr>
              <w:t xml:space="preserve">First Name: Must be the legal first name as mentioned in </w:t>
            </w:r>
            <w:r w:rsidRPr="00C8109F">
              <w:rPr>
                <w:sz w:val="20"/>
              </w:rPr>
              <w:br/>
            </w:r>
            <w:proofErr w:type="gramStart"/>
            <w:r w:rsidRPr="00C8109F">
              <w:rPr>
                <w:sz w:val="20"/>
              </w:rPr>
              <w:t xml:space="preserve">                    user’s</w:t>
            </w:r>
            <w:proofErr w:type="gramEnd"/>
            <w:r w:rsidRPr="00C8109F">
              <w:rPr>
                <w:sz w:val="20"/>
              </w:rPr>
              <w:t xml:space="preserve"> driver’s license.</w:t>
            </w:r>
          </w:p>
          <w:p w14:paraId="6F70A8A6" w14:textId="77777777" w:rsidR="00BD2A76" w:rsidRPr="00C8109F" w:rsidRDefault="00BD2A76" w:rsidP="00BF7B60">
            <w:pPr>
              <w:spacing w:line="276" w:lineRule="auto"/>
              <w:rPr>
                <w:sz w:val="20"/>
              </w:rPr>
            </w:pPr>
            <w:r w:rsidRPr="00C8109F">
              <w:rPr>
                <w:sz w:val="20"/>
              </w:rPr>
              <w:t xml:space="preserve">Last Name: Must be the legal last name as mentioned in </w:t>
            </w:r>
            <w:r w:rsidRPr="00C8109F">
              <w:rPr>
                <w:sz w:val="20"/>
              </w:rPr>
              <w:br/>
            </w:r>
            <w:proofErr w:type="gramStart"/>
            <w:r w:rsidRPr="00C8109F">
              <w:rPr>
                <w:sz w:val="20"/>
              </w:rPr>
              <w:t xml:space="preserve">                   user’s</w:t>
            </w:r>
            <w:proofErr w:type="gramEnd"/>
            <w:r w:rsidRPr="00C8109F">
              <w:rPr>
                <w:sz w:val="20"/>
              </w:rPr>
              <w:t xml:space="preserve"> driver’s license</w:t>
            </w:r>
          </w:p>
          <w:p w14:paraId="5002DD58" w14:textId="77777777" w:rsidR="00BD2A76" w:rsidRPr="00C8109F" w:rsidRDefault="00BD2A76" w:rsidP="00BF7B60">
            <w:pPr>
              <w:spacing w:line="276" w:lineRule="auto"/>
              <w:rPr>
                <w:sz w:val="20"/>
              </w:rPr>
            </w:pPr>
            <w:r w:rsidRPr="00C8109F">
              <w:rPr>
                <w:sz w:val="20"/>
              </w:rPr>
              <w:t>Email:         Must be a valid email address</w:t>
            </w:r>
          </w:p>
          <w:p w14:paraId="18F24852" w14:textId="77777777" w:rsidR="00BD2A76" w:rsidRPr="00C8109F" w:rsidRDefault="00BD2A76" w:rsidP="00BF7B60">
            <w:pPr>
              <w:spacing w:line="276" w:lineRule="auto"/>
              <w:rPr>
                <w:sz w:val="20"/>
              </w:rPr>
            </w:pPr>
            <w:r w:rsidRPr="00C8109F">
              <w:rPr>
                <w:sz w:val="20"/>
              </w:rPr>
              <w:t xml:space="preserve">DOB:          Must be valid and entered in the </w:t>
            </w:r>
            <w:r w:rsidR="00637B03" w:rsidRPr="00C8109F">
              <w:rPr>
                <w:sz w:val="20"/>
              </w:rPr>
              <w:t xml:space="preserve">following </w:t>
            </w:r>
            <w:r w:rsidR="00637B03" w:rsidRPr="00C8109F">
              <w:rPr>
                <w:sz w:val="20"/>
              </w:rPr>
              <w:br/>
            </w:r>
            <w:proofErr w:type="gramStart"/>
            <w:r w:rsidR="00637B03" w:rsidRPr="00C8109F">
              <w:rPr>
                <w:sz w:val="20"/>
              </w:rPr>
              <w:t xml:space="preserve">                   </w:t>
            </w:r>
            <w:r w:rsidRPr="00C8109F">
              <w:rPr>
                <w:sz w:val="20"/>
              </w:rPr>
              <w:t>format</w:t>
            </w:r>
            <w:proofErr w:type="gramEnd"/>
            <w:r w:rsidRPr="00C8109F">
              <w:rPr>
                <w:sz w:val="20"/>
              </w:rPr>
              <w:t xml:space="preserve"> mm/</w:t>
            </w:r>
            <w:proofErr w:type="spellStart"/>
            <w:r w:rsidRPr="00C8109F">
              <w:rPr>
                <w:sz w:val="20"/>
              </w:rPr>
              <w:t>dd</w:t>
            </w:r>
            <w:proofErr w:type="spellEnd"/>
            <w:r w:rsidRPr="00C8109F">
              <w:rPr>
                <w:sz w:val="20"/>
              </w:rPr>
              <w:t>/</w:t>
            </w:r>
            <w:proofErr w:type="spellStart"/>
            <w:r w:rsidRPr="00C8109F">
              <w:rPr>
                <w:sz w:val="20"/>
              </w:rPr>
              <w:t>yyyy</w:t>
            </w:r>
            <w:proofErr w:type="spellEnd"/>
          </w:p>
          <w:p w14:paraId="21CD32FB" w14:textId="77777777" w:rsidR="00BD2A76" w:rsidRPr="00C8109F" w:rsidRDefault="00BD2A76" w:rsidP="00BF7B60">
            <w:pPr>
              <w:spacing w:line="276" w:lineRule="auto"/>
              <w:rPr>
                <w:sz w:val="20"/>
              </w:rPr>
            </w:pPr>
            <w:r w:rsidRPr="00C8109F">
              <w:rPr>
                <w:sz w:val="20"/>
              </w:rPr>
              <w:t xml:space="preserve">Address:     Must include Street Name and Block </w:t>
            </w:r>
          </w:p>
          <w:p w14:paraId="58297BB5" w14:textId="77777777" w:rsidR="00BD2A76" w:rsidRPr="00C8109F" w:rsidRDefault="00BD2A76" w:rsidP="00BF7B60">
            <w:pPr>
              <w:spacing w:line="276" w:lineRule="auto"/>
              <w:rPr>
                <w:sz w:val="20"/>
              </w:rPr>
            </w:pPr>
            <w:r w:rsidRPr="00C8109F">
              <w:rPr>
                <w:sz w:val="20"/>
              </w:rPr>
              <w:t xml:space="preserve">                   Number/Apt #, City, State, Zip Code, Country</w:t>
            </w:r>
          </w:p>
          <w:p w14:paraId="4A7BB541" w14:textId="77777777" w:rsidR="00BD2A76" w:rsidRPr="00C8109F" w:rsidRDefault="00BD2A76" w:rsidP="00BF7B60">
            <w:pPr>
              <w:spacing w:line="276" w:lineRule="auto"/>
              <w:rPr>
                <w:sz w:val="20"/>
              </w:rPr>
            </w:pPr>
            <w:r w:rsidRPr="00C8109F">
              <w:rPr>
                <w:sz w:val="20"/>
              </w:rPr>
              <w:t xml:space="preserve">Username: Any alpha numeric characters between 4-10 </w:t>
            </w:r>
            <w:r w:rsidRPr="00C8109F">
              <w:rPr>
                <w:sz w:val="20"/>
              </w:rPr>
              <w:br/>
            </w:r>
            <w:proofErr w:type="gramStart"/>
            <w:r w:rsidRPr="00C8109F">
              <w:rPr>
                <w:sz w:val="20"/>
              </w:rPr>
              <w:t xml:space="preserve">                   characters</w:t>
            </w:r>
            <w:proofErr w:type="gramEnd"/>
            <w:r w:rsidRPr="00C8109F">
              <w:rPr>
                <w:sz w:val="20"/>
              </w:rPr>
              <w:t xml:space="preserve"> long</w:t>
            </w:r>
          </w:p>
          <w:p w14:paraId="06E56B0A" w14:textId="77777777" w:rsidR="00BD2A76" w:rsidRPr="00C8109F" w:rsidRDefault="00BD2A76" w:rsidP="00BF7B60">
            <w:pPr>
              <w:spacing w:line="276" w:lineRule="auto"/>
              <w:rPr>
                <w:sz w:val="20"/>
              </w:rPr>
            </w:pPr>
            <w:r w:rsidRPr="00C8109F">
              <w:rPr>
                <w:sz w:val="20"/>
              </w:rPr>
              <w:t>Password:  Must be at least 6 characters long, at most 16</w:t>
            </w:r>
          </w:p>
          <w:p w14:paraId="2A480BBE" w14:textId="77777777" w:rsidR="00BD2A76" w:rsidRPr="00C8109F" w:rsidRDefault="00BD2A76" w:rsidP="00BF7B60">
            <w:pPr>
              <w:spacing w:line="276" w:lineRule="auto"/>
              <w:rPr>
                <w:sz w:val="20"/>
              </w:rPr>
            </w:pPr>
            <w:r w:rsidRPr="00C8109F">
              <w:rPr>
                <w:sz w:val="20"/>
              </w:rPr>
              <w:t xml:space="preserve">                   Must include at least 1 numerical character</w:t>
            </w:r>
          </w:p>
          <w:p w14:paraId="28F738D7" w14:textId="77777777" w:rsidR="00BD2A76" w:rsidRPr="00C8109F" w:rsidRDefault="00BD2A76" w:rsidP="00BF7B60">
            <w:pPr>
              <w:spacing w:line="276" w:lineRule="auto"/>
              <w:rPr>
                <w:sz w:val="20"/>
              </w:rPr>
            </w:pPr>
            <w:r w:rsidRPr="00C8109F">
              <w:rPr>
                <w:sz w:val="20"/>
              </w:rPr>
              <w:t xml:space="preserve">                   Must include at least 1 Uppercase character</w:t>
            </w:r>
          </w:p>
          <w:p w14:paraId="2F4C4827" w14:textId="77777777" w:rsidR="00BD2A76" w:rsidRPr="00C8109F" w:rsidRDefault="00BD2A76" w:rsidP="00BD2A76">
            <w:pPr>
              <w:spacing w:line="276" w:lineRule="auto"/>
              <w:rPr>
                <w:sz w:val="20"/>
              </w:rPr>
            </w:pPr>
            <w:r w:rsidRPr="00C8109F">
              <w:rPr>
                <w:sz w:val="20"/>
              </w:rPr>
              <w:t>Re-enter Password</w:t>
            </w:r>
            <w:proofErr w:type="gramStart"/>
            <w:r w:rsidRPr="00C8109F">
              <w:rPr>
                <w:sz w:val="20"/>
              </w:rPr>
              <w:t>:   Password</w:t>
            </w:r>
            <w:proofErr w:type="gramEnd"/>
            <w:r w:rsidRPr="00C8109F">
              <w:rPr>
                <w:sz w:val="20"/>
              </w:rPr>
              <w:t xml:space="preserve"> must be re-entered to </w:t>
            </w:r>
            <w:r w:rsidRPr="00C8109F">
              <w:rPr>
                <w:sz w:val="20"/>
              </w:rPr>
              <w:br/>
              <w:t xml:space="preserve">                                  avoid potential error.</w:t>
            </w:r>
          </w:p>
          <w:p w14:paraId="1C78D4EA" w14:textId="77777777" w:rsidR="00BD2A76" w:rsidRPr="00C8109F" w:rsidRDefault="00BD2A76" w:rsidP="00BF7B60">
            <w:pPr>
              <w:spacing w:line="276" w:lineRule="auto"/>
              <w:rPr>
                <w:sz w:val="20"/>
              </w:rPr>
            </w:pPr>
            <w:r w:rsidRPr="00C8109F">
              <w:rPr>
                <w:sz w:val="20"/>
              </w:rPr>
              <w:t>Submit:      To proceed with establishing username/password</w:t>
            </w:r>
          </w:p>
          <w:p w14:paraId="628CD931" w14:textId="77777777" w:rsidR="00BD2A76" w:rsidRPr="00C8109F" w:rsidRDefault="00BD2A76" w:rsidP="00BF7B60">
            <w:pPr>
              <w:spacing w:line="276" w:lineRule="auto"/>
              <w:rPr>
                <w:sz w:val="20"/>
              </w:rPr>
            </w:pPr>
            <w:r w:rsidRPr="00C8109F">
              <w:rPr>
                <w:sz w:val="20"/>
              </w:rPr>
              <w:t xml:space="preserve">Cancel:      To cancel the registration </w:t>
            </w:r>
            <w:proofErr w:type="gramStart"/>
            <w:r w:rsidRPr="00C8109F">
              <w:rPr>
                <w:sz w:val="20"/>
              </w:rPr>
              <w:t xml:space="preserve">process                     </w:t>
            </w:r>
            <w:proofErr w:type="gramEnd"/>
          </w:p>
        </w:tc>
      </w:tr>
      <w:tr w:rsidR="00C8109F" w14:paraId="100C1138" w14:textId="77777777" w:rsidTr="00BF7B60">
        <w:tc>
          <w:tcPr>
            <w:tcW w:w="2448" w:type="dxa"/>
            <w:shd w:val="pct5" w:color="auto" w:fill="auto"/>
          </w:tcPr>
          <w:p w14:paraId="363BBFDA" w14:textId="77777777" w:rsidR="00BD2A76" w:rsidRPr="00C8109F" w:rsidRDefault="00BD2A76" w:rsidP="00BF7B60">
            <w:pPr>
              <w:spacing w:line="276" w:lineRule="auto"/>
              <w:rPr>
                <w:sz w:val="20"/>
              </w:rPr>
            </w:pPr>
            <w:r w:rsidRPr="00C8109F">
              <w:rPr>
                <w:b/>
                <w:sz w:val="20"/>
              </w:rPr>
              <w:t>Pre-Conditions</w:t>
            </w:r>
            <w:r w:rsidRPr="00C8109F">
              <w:rPr>
                <w:sz w:val="20"/>
              </w:rPr>
              <w:t>:</w:t>
            </w:r>
          </w:p>
          <w:p w14:paraId="2D3BE33E" w14:textId="77777777" w:rsidR="00BD2A76" w:rsidRPr="00C8109F" w:rsidRDefault="00BD2A76" w:rsidP="00BF7B60">
            <w:pPr>
              <w:spacing w:line="276" w:lineRule="auto"/>
              <w:rPr>
                <w:sz w:val="20"/>
              </w:rPr>
            </w:pPr>
            <w:r w:rsidRPr="00C8109F">
              <w:rPr>
                <w:sz w:val="20"/>
              </w:rPr>
              <w:t>(</w:t>
            </w:r>
            <w:proofErr w:type="gramStart"/>
            <w:r w:rsidRPr="00C8109F">
              <w:rPr>
                <w:sz w:val="20"/>
              </w:rPr>
              <w:t>optional</w:t>
            </w:r>
            <w:proofErr w:type="gramEnd"/>
            <w:r w:rsidRPr="00C8109F">
              <w:rPr>
                <w:sz w:val="20"/>
              </w:rPr>
              <w:t>)</w:t>
            </w:r>
          </w:p>
        </w:tc>
        <w:tc>
          <w:tcPr>
            <w:tcW w:w="6408" w:type="dxa"/>
            <w:vAlign w:val="center"/>
          </w:tcPr>
          <w:p w14:paraId="6D897B37" w14:textId="77777777" w:rsidR="00BD2A76" w:rsidRPr="00C8109F" w:rsidRDefault="00BD2A76" w:rsidP="00637B03">
            <w:pPr>
              <w:numPr>
                <w:ilvl w:val="0"/>
                <w:numId w:val="23"/>
              </w:numPr>
              <w:spacing w:line="276" w:lineRule="auto"/>
              <w:rPr>
                <w:sz w:val="20"/>
              </w:rPr>
            </w:pPr>
            <w:r w:rsidRPr="00C8109F">
              <w:rPr>
                <w:sz w:val="20"/>
              </w:rPr>
              <w:t>User is a student or a parent who is looking for a tutor</w:t>
            </w:r>
            <w:r w:rsidRPr="00C8109F">
              <w:rPr>
                <w:sz w:val="20"/>
              </w:rPr>
              <w:br/>
              <w:t xml:space="preserve">User hasn’t already registered </w:t>
            </w:r>
          </w:p>
          <w:p w14:paraId="4E48E7F0" w14:textId="77777777" w:rsidR="00BD2A76" w:rsidRPr="00C8109F" w:rsidRDefault="00BD2A76" w:rsidP="00637B03">
            <w:pPr>
              <w:numPr>
                <w:ilvl w:val="0"/>
                <w:numId w:val="23"/>
              </w:numPr>
              <w:spacing w:line="276" w:lineRule="auto"/>
              <w:rPr>
                <w:sz w:val="20"/>
              </w:rPr>
            </w:pPr>
            <w:r w:rsidRPr="00C8109F">
              <w:rPr>
                <w:sz w:val="20"/>
              </w:rPr>
              <w:t>User must be 18 yrs./older</w:t>
            </w:r>
          </w:p>
          <w:p w14:paraId="5DF6BEDF" w14:textId="77777777" w:rsidR="00BD2A76" w:rsidRPr="00C8109F" w:rsidRDefault="00BD2A76" w:rsidP="00637B03">
            <w:pPr>
              <w:numPr>
                <w:ilvl w:val="0"/>
                <w:numId w:val="23"/>
              </w:numPr>
              <w:spacing w:line="276" w:lineRule="auto"/>
              <w:rPr>
                <w:sz w:val="20"/>
              </w:rPr>
            </w:pPr>
            <w:r w:rsidRPr="00C8109F">
              <w:rPr>
                <w:sz w:val="20"/>
              </w:rPr>
              <w:t>User is not visually impaired</w:t>
            </w:r>
          </w:p>
          <w:p w14:paraId="5E05654D" w14:textId="77777777" w:rsidR="00BD2A76" w:rsidRPr="00C8109F" w:rsidRDefault="00BD2A76" w:rsidP="00637B03">
            <w:pPr>
              <w:numPr>
                <w:ilvl w:val="0"/>
                <w:numId w:val="23"/>
              </w:numPr>
              <w:spacing w:line="276" w:lineRule="auto"/>
              <w:rPr>
                <w:sz w:val="20"/>
              </w:rPr>
            </w:pPr>
            <w:r w:rsidRPr="00C8109F">
              <w:rPr>
                <w:sz w:val="20"/>
              </w:rPr>
              <w:t>User must understand English language</w:t>
            </w:r>
          </w:p>
        </w:tc>
      </w:tr>
      <w:tr w:rsidR="00C8109F" w14:paraId="7A076E0E" w14:textId="77777777" w:rsidTr="00BF7B60">
        <w:tc>
          <w:tcPr>
            <w:tcW w:w="2448" w:type="dxa"/>
            <w:shd w:val="pct5" w:color="auto" w:fill="auto"/>
          </w:tcPr>
          <w:p w14:paraId="39FD4771" w14:textId="77777777" w:rsidR="00BD2A76" w:rsidRPr="00C8109F" w:rsidRDefault="00BD2A76" w:rsidP="00BF7B60">
            <w:pPr>
              <w:spacing w:line="276" w:lineRule="auto"/>
              <w:rPr>
                <w:b/>
                <w:sz w:val="20"/>
              </w:rPr>
            </w:pPr>
            <w:r w:rsidRPr="00C8109F">
              <w:rPr>
                <w:b/>
                <w:sz w:val="20"/>
              </w:rPr>
              <w:t>Post Conditions:</w:t>
            </w:r>
          </w:p>
          <w:p w14:paraId="44AA996F" w14:textId="77777777" w:rsidR="00BD2A76" w:rsidRPr="00C8109F" w:rsidRDefault="00BD2A76" w:rsidP="00BF7B60">
            <w:pPr>
              <w:spacing w:line="276" w:lineRule="auto"/>
              <w:rPr>
                <w:bCs/>
                <w:sz w:val="20"/>
              </w:rPr>
            </w:pPr>
            <w:r w:rsidRPr="00C8109F">
              <w:rPr>
                <w:bCs/>
                <w:sz w:val="20"/>
              </w:rPr>
              <w:t>(</w:t>
            </w:r>
            <w:proofErr w:type="gramStart"/>
            <w:r w:rsidRPr="00C8109F">
              <w:rPr>
                <w:bCs/>
                <w:sz w:val="20"/>
              </w:rPr>
              <w:t>optional</w:t>
            </w:r>
            <w:proofErr w:type="gramEnd"/>
            <w:r w:rsidRPr="00C8109F">
              <w:rPr>
                <w:bCs/>
                <w:sz w:val="20"/>
              </w:rPr>
              <w:t>)</w:t>
            </w:r>
          </w:p>
        </w:tc>
        <w:tc>
          <w:tcPr>
            <w:tcW w:w="6408" w:type="dxa"/>
            <w:vAlign w:val="center"/>
          </w:tcPr>
          <w:p w14:paraId="5FCD19EE" w14:textId="77777777" w:rsidR="00BD2A76" w:rsidRPr="00C8109F" w:rsidRDefault="00BD2A76" w:rsidP="00637B03">
            <w:pPr>
              <w:numPr>
                <w:ilvl w:val="0"/>
                <w:numId w:val="25"/>
              </w:numPr>
              <w:spacing w:line="276" w:lineRule="auto"/>
              <w:rPr>
                <w:sz w:val="20"/>
              </w:rPr>
            </w:pPr>
            <w:r w:rsidRPr="00C8109F">
              <w:rPr>
                <w:sz w:val="20"/>
              </w:rPr>
              <w:t>Inform user via email that the new account has been setup</w:t>
            </w:r>
          </w:p>
          <w:p w14:paraId="5A689ACC" w14:textId="77777777" w:rsidR="00BD2A76" w:rsidRPr="00C8109F" w:rsidRDefault="00BD2A76" w:rsidP="00637B03">
            <w:pPr>
              <w:numPr>
                <w:ilvl w:val="0"/>
                <w:numId w:val="25"/>
              </w:numPr>
              <w:spacing w:line="276" w:lineRule="auto"/>
              <w:rPr>
                <w:sz w:val="20"/>
              </w:rPr>
            </w:pPr>
            <w:r w:rsidRPr="00C8109F">
              <w:rPr>
                <w:sz w:val="20"/>
              </w:rPr>
              <w:t>Inform user via email that new username and password has been setup, also explain user the procedure to login.</w:t>
            </w:r>
          </w:p>
        </w:tc>
      </w:tr>
      <w:tr w:rsidR="00C8109F" w14:paraId="6B2DDD8D" w14:textId="77777777" w:rsidTr="00BF7B60">
        <w:tc>
          <w:tcPr>
            <w:tcW w:w="2448" w:type="dxa"/>
            <w:shd w:val="pct5" w:color="auto" w:fill="auto"/>
          </w:tcPr>
          <w:p w14:paraId="0A160926" w14:textId="77777777" w:rsidR="00BD2A76" w:rsidRPr="00C8109F" w:rsidRDefault="00BD2A76" w:rsidP="00BF7B60">
            <w:pPr>
              <w:spacing w:line="276" w:lineRule="auto"/>
              <w:rPr>
                <w:b/>
                <w:sz w:val="20"/>
              </w:rPr>
            </w:pPr>
            <w:r w:rsidRPr="00C8109F">
              <w:rPr>
                <w:b/>
                <w:sz w:val="20"/>
              </w:rPr>
              <w:t>Other attributes:</w:t>
            </w:r>
          </w:p>
          <w:p w14:paraId="0A69A63D" w14:textId="77777777" w:rsidR="00BD2A76" w:rsidRPr="00C8109F" w:rsidRDefault="00BD2A76" w:rsidP="00BF7B60">
            <w:pPr>
              <w:spacing w:line="276" w:lineRule="auto"/>
              <w:rPr>
                <w:bCs/>
                <w:sz w:val="20"/>
              </w:rPr>
            </w:pPr>
            <w:r w:rsidRPr="00C8109F">
              <w:rPr>
                <w:bCs/>
                <w:sz w:val="20"/>
              </w:rPr>
              <w:t>(</w:t>
            </w:r>
            <w:proofErr w:type="gramStart"/>
            <w:r w:rsidRPr="00C8109F">
              <w:rPr>
                <w:bCs/>
                <w:sz w:val="20"/>
              </w:rPr>
              <w:t>optional</w:t>
            </w:r>
            <w:proofErr w:type="gramEnd"/>
            <w:r w:rsidRPr="00C8109F">
              <w:rPr>
                <w:bCs/>
                <w:sz w:val="20"/>
              </w:rPr>
              <w:t>)</w:t>
            </w:r>
          </w:p>
        </w:tc>
        <w:tc>
          <w:tcPr>
            <w:tcW w:w="6408" w:type="dxa"/>
            <w:vAlign w:val="center"/>
          </w:tcPr>
          <w:p w14:paraId="121B24D1" w14:textId="77777777" w:rsidR="00BD2A76" w:rsidRPr="00C8109F" w:rsidRDefault="00BD2A76" w:rsidP="00637B03">
            <w:pPr>
              <w:numPr>
                <w:ilvl w:val="0"/>
                <w:numId w:val="24"/>
              </w:numPr>
              <w:spacing w:line="276" w:lineRule="auto"/>
              <w:rPr>
                <w:sz w:val="20"/>
              </w:rPr>
            </w:pPr>
            <w:r w:rsidRPr="00C8109F">
              <w:rPr>
                <w:sz w:val="20"/>
              </w:rPr>
              <w:t>Avoid duplicate usernames</w:t>
            </w:r>
          </w:p>
          <w:p w14:paraId="3660114F" w14:textId="77777777" w:rsidR="00BD2A76" w:rsidRDefault="00BD2A76" w:rsidP="00637B03">
            <w:pPr>
              <w:numPr>
                <w:ilvl w:val="0"/>
                <w:numId w:val="24"/>
              </w:numPr>
              <w:spacing w:line="276" w:lineRule="auto"/>
              <w:rPr>
                <w:sz w:val="20"/>
              </w:rPr>
            </w:pPr>
            <w:r w:rsidRPr="00C8109F">
              <w:rPr>
                <w:sz w:val="20"/>
              </w:rPr>
              <w:t>Avoid duplicate email addresses</w:t>
            </w:r>
          </w:p>
          <w:p w14:paraId="1E84E40F" w14:textId="77777777" w:rsidR="00C8109F" w:rsidRPr="00C8109F" w:rsidRDefault="00C8109F" w:rsidP="00FA40E0">
            <w:pPr>
              <w:numPr>
                <w:ilvl w:val="0"/>
                <w:numId w:val="24"/>
              </w:numPr>
              <w:spacing w:line="276" w:lineRule="auto"/>
              <w:rPr>
                <w:sz w:val="20"/>
              </w:rPr>
            </w:pPr>
            <w:r>
              <w:rPr>
                <w:sz w:val="20"/>
              </w:rPr>
              <w:t>Users should be able to sign up using the social network credentials [</w:t>
            </w:r>
            <w:r w:rsidR="00FA40E0">
              <w:rPr>
                <w:sz w:val="20"/>
              </w:rPr>
              <w:t xml:space="preserve">Facebook, </w:t>
            </w:r>
            <w:proofErr w:type="spellStart"/>
            <w:r w:rsidR="00FA40E0">
              <w:rPr>
                <w:sz w:val="20"/>
              </w:rPr>
              <w:t>Googe</w:t>
            </w:r>
            <w:proofErr w:type="spellEnd"/>
            <w:r w:rsidR="00FA40E0">
              <w:rPr>
                <w:sz w:val="20"/>
              </w:rPr>
              <w:t xml:space="preserve">+ </w:t>
            </w:r>
            <w:proofErr w:type="spellStart"/>
            <w:r w:rsidR="00FA40E0">
              <w:rPr>
                <w:sz w:val="20"/>
              </w:rPr>
              <w:t>etc</w:t>
            </w:r>
            <w:proofErr w:type="spellEnd"/>
            <w:r>
              <w:rPr>
                <w:sz w:val="20"/>
              </w:rPr>
              <w:t>]</w:t>
            </w:r>
          </w:p>
        </w:tc>
      </w:tr>
    </w:tbl>
    <w:p w14:paraId="59995CB6" w14:textId="77777777" w:rsidR="00EC163A" w:rsidRDefault="00EC163A"/>
    <w:p w14:paraId="6B86A0EF" w14:textId="77777777" w:rsidR="00C8109F" w:rsidRDefault="00EC163A">
      <w:r>
        <w:br w:type="page"/>
      </w:r>
    </w:p>
    <w:p w14:paraId="26D8E377" w14:textId="77777777" w:rsidR="0044617B" w:rsidRDefault="0044617B"/>
    <w:p w14:paraId="699B22C5" w14:textId="77777777" w:rsidR="0044617B" w:rsidRDefault="0044617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B24D6A" w:rsidRPr="00C8109F" w14:paraId="1BED7D08" w14:textId="77777777" w:rsidTr="00A33FEE">
        <w:tc>
          <w:tcPr>
            <w:tcW w:w="2448" w:type="dxa"/>
            <w:tcBorders>
              <w:top w:val="single" w:sz="4" w:space="0" w:color="000000"/>
              <w:left w:val="single" w:sz="4" w:space="0" w:color="000000"/>
              <w:bottom w:val="single" w:sz="4" w:space="0" w:color="000000"/>
              <w:right w:val="single" w:sz="4" w:space="0" w:color="000000"/>
            </w:tcBorders>
            <w:shd w:val="pct5" w:color="auto" w:fill="auto"/>
          </w:tcPr>
          <w:p w14:paraId="7F91D7E6" w14:textId="77777777" w:rsidR="00A33FEE" w:rsidRPr="00C8109F" w:rsidRDefault="00A33FEE" w:rsidP="00A33FEE">
            <w:pPr>
              <w:spacing w:line="276" w:lineRule="auto"/>
              <w:rPr>
                <w:b/>
                <w:sz w:val="20"/>
              </w:rPr>
            </w:pPr>
            <w:r w:rsidRPr="00C8109F">
              <w:rPr>
                <w:b/>
                <w:sz w:val="20"/>
              </w:rPr>
              <w:t>Requirement Title:</w:t>
            </w:r>
          </w:p>
          <w:p w14:paraId="191487D2" w14:textId="77777777" w:rsidR="00A33FEE" w:rsidRPr="00C8109F" w:rsidRDefault="00A33FEE" w:rsidP="00A33FEE">
            <w:pPr>
              <w:spacing w:line="276" w:lineRule="auto"/>
              <w:rPr>
                <w:b/>
                <w:sz w:val="20"/>
              </w:rPr>
            </w:pPr>
            <w:r w:rsidRPr="00C8109F">
              <w:rPr>
                <w:b/>
                <w:sz w:val="20"/>
              </w:rPr>
              <w:t>(*</w:t>
            </w:r>
            <w:proofErr w:type="gramStart"/>
            <w:r w:rsidRPr="00C8109F">
              <w:rPr>
                <w:b/>
                <w:sz w:val="20"/>
              </w:rPr>
              <w:t>required</w:t>
            </w:r>
            <w:proofErr w:type="gramEnd"/>
            <w:r w:rsidRPr="00C8109F">
              <w:rPr>
                <w:b/>
                <w:sz w:val="20"/>
              </w:rPr>
              <w:t>)</w:t>
            </w:r>
          </w:p>
        </w:tc>
        <w:tc>
          <w:tcPr>
            <w:tcW w:w="6408" w:type="dxa"/>
            <w:tcBorders>
              <w:top w:val="single" w:sz="4" w:space="0" w:color="000000"/>
              <w:left w:val="single" w:sz="4" w:space="0" w:color="000000"/>
              <w:bottom w:val="single" w:sz="4" w:space="0" w:color="000000"/>
              <w:right w:val="single" w:sz="4" w:space="0" w:color="000000"/>
            </w:tcBorders>
            <w:vAlign w:val="center"/>
          </w:tcPr>
          <w:p w14:paraId="43AB411B" w14:textId="77777777" w:rsidR="00A33FEE" w:rsidRPr="00C8109F" w:rsidRDefault="00A33FEE" w:rsidP="00A33FEE">
            <w:pPr>
              <w:spacing w:line="276" w:lineRule="auto"/>
              <w:rPr>
                <w:sz w:val="20"/>
              </w:rPr>
            </w:pPr>
            <w:r w:rsidRPr="00C8109F">
              <w:rPr>
                <w:sz w:val="20"/>
              </w:rPr>
              <w:t>Registration</w:t>
            </w:r>
          </w:p>
        </w:tc>
      </w:tr>
      <w:tr w:rsidR="00B24D6A" w:rsidRPr="00C8109F" w14:paraId="436DB50B" w14:textId="77777777" w:rsidTr="00A33FEE">
        <w:tc>
          <w:tcPr>
            <w:tcW w:w="2448" w:type="dxa"/>
            <w:tcBorders>
              <w:top w:val="single" w:sz="4" w:space="0" w:color="000000"/>
              <w:left w:val="single" w:sz="4" w:space="0" w:color="000000"/>
              <w:bottom w:val="single" w:sz="4" w:space="0" w:color="000000"/>
              <w:right w:val="single" w:sz="4" w:space="0" w:color="000000"/>
            </w:tcBorders>
            <w:shd w:val="pct5" w:color="auto" w:fill="auto"/>
          </w:tcPr>
          <w:p w14:paraId="00E255AE" w14:textId="77777777" w:rsidR="00A33FEE" w:rsidRPr="00C8109F" w:rsidRDefault="00A33FEE" w:rsidP="00A33FEE">
            <w:pPr>
              <w:spacing w:line="276" w:lineRule="auto"/>
              <w:rPr>
                <w:b/>
                <w:sz w:val="20"/>
              </w:rPr>
            </w:pPr>
            <w:r w:rsidRPr="00C8109F">
              <w:rPr>
                <w:b/>
                <w:sz w:val="20"/>
              </w:rPr>
              <w:t>Sequence No:</w:t>
            </w:r>
          </w:p>
          <w:p w14:paraId="05FDA96A" w14:textId="77777777" w:rsidR="00A33FEE" w:rsidRPr="00C8109F" w:rsidRDefault="00A33FEE" w:rsidP="00A33FEE">
            <w:pPr>
              <w:spacing w:line="276" w:lineRule="auto"/>
              <w:rPr>
                <w:b/>
                <w:sz w:val="20"/>
              </w:rPr>
            </w:pPr>
            <w:r w:rsidRPr="00C8109F">
              <w:rPr>
                <w:b/>
                <w:sz w:val="20"/>
              </w:rPr>
              <w:t>(*</w:t>
            </w:r>
            <w:proofErr w:type="gramStart"/>
            <w:r w:rsidRPr="00C8109F">
              <w:rPr>
                <w:b/>
                <w:sz w:val="20"/>
              </w:rPr>
              <w:t>required</w:t>
            </w:r>
            <w:proofErr w:type="gramEnd"/>
            <w:r w:rsidRPr="00C8109F">
              <w:rPr>
                <w:b/>
                <w:sz w:val="20"/>
              </w:rPr>
              <w:t>)</w:t>
            </w:r>
          </w:p>
        </w:tc>
        <w:tc>
          <w:tcPr>
            <w:tcW w:w="6408" w:type="dxa"/>
            <w:tcBorders>
              <w:top w:val="single" w:sz="4" w:space="0" w:color="000000"/>
              <w:left w:val="single" w:sz="4" w:space="0" w:color="000000"/>
              <w:bottom w:val="single" w:sz="4" w:space="0" w:color="000000"/>
              <w:right w:val="single" w:sz="4" w:space="0" w:color="000000"/>
            </w:tcBorders>
            <w:vAlign w:val="center"/>
          </w:tcPr>
          <w:p w14:paraId="6F58F9A2" w14:textId="77777777" w:rsidR="00A33FEE" w:rsidRPr="00C8109F" w:rsidRDefault="00A33FEE" w:rsidP="00A33FEE">
            <w:pPr>
              <w:spacing w:line="276" w:lineRule="auto"/>
              <w:rPr>
                <w:sz w:val="20"/>
              </w:rPr>
            </w:pPr>
            <w:r w:rsidRPr="00C8109F">
              <w:rPr>
                <w:sz w:val="20"/>
              </w:rPr>
              <w:t>002</w:t>
            </w:r>
          </w:p>
        </w:tc>
      </w:tr>
      <w:tr w:rsidR="00B24D6A" w:rsidRPr="00C8109F" w14:paraId="19339ABB" w14:textId="77777777" w:rsidTr="00A33FEE">
        <w:tc>
          <w:tcPr>
            <w:tcW w:w="2448" w:type="dxa"/>
            <w:tcBorders>
              <w:top w:val="single" w:sz="4" w:space="0" w:color="000000"/>
              <w:left w:val="single" w:sz="4" w:space="0" w:color="000000"/>
              <w:bottom w:val="single" w:sz="4" w:space="0" w:color="000000"/>
              <w:right w:val="single" w:sz="4" w:space="0" w:color="000000"/>
            </w:tcBorders>
            <w:shd w:val="pct5" w:color="auto" w:fill="auto"/>
          </w:tcPr>
          <w:p w14:paraId="62C744E1" w14:textId="77777777" w:rsidR="00A33FEE" w:rsidRPr="00C8109F" w:rsidRDefault="00A33FEE" w:rsidP="00A33FEE">
            <w:pPr>
              <w:spacing w:line="276" w:lineRule="auto"/>
              <w:rPr>
                <w:b/>
                <w:sz w:val="20"/>
              </w:rPr>
            </w:pPr>
            <w:r w:rsidRPr="00C8109F">
              <w:rPr>
                <w:b/>
                <w:sz w:val="20"/>
              </w:rPr>
              <w:t>Short description:</w:t>
            </w:r>
          </w:p>
          <w:p w14:paraId="11AA5C6F" w14:textId="77777777" w:rsidR="00A33FEE" w:rsidRPr="00C8109F" w:rsidRDefault="00A33FEE" w:rsidP="00A33FEE">
            <w:pPr>
              <w:spacing w:line="276" w:lineRule="auto"/>
              <w:rPr>
                <w:b/>
                <w:sz w:val="20"/>
              </w:rPr>
            </w:pPr>
            <w:r w:rsidRPr="00C8109F">
              <w:rPr>
                <w:b/>
                <w:sz w:val="20"/>
              </w:rPr>
              <w:t>(*</w:t>
            </w:r>
            <w:proofErr w:type="gramStart"/>
            <w:r w:rsidRPr="00C8109F">
              <w:rPr>
                <w:b/>
                <w:sz w:val="20"/>
              </w:rPr>
              <w:t>required</w:t>
            </w:r>
            <w:proofErr w:type="gramEnd"/>
            <w:r w:rsidRPr="00C8109F">
              <w:rPr>
                <w:b/>
                <w:sz w:val="20"/>
              </w:rPr>
              <w:t>)</w:t>
            </w:r>
          </w:p>
        </w:tc>
        <w:tc>
          <w:tcPr>
            <w:tcW w:w="6408" w:type="dxa"/>
            <w:tcBorders>
              <w:top w:val="single" w:sz="4" w:space="0" w:color="000000"/>
              <w:left w:val="single" w:sz="4" w:space="0" w:color="000000"/>
              <w:bottom w:val="single" w:sz="4" w:space="0" w:color="000000"/>
              <w:right w:val="single" w:sz="4" w:space="0" w:color="000000"/>
            </w:tcBorders>
            <w:vAlign w:val="center"/>
          </w:tcPr>
          <w:p w14:paraId="4FA8C8FE" w14:textId="77777777" w:rsidR="00A33FEE" w:rsidRPr="00C8109F" w:rsidRDefault="00A33FEE" w:rsidP="00A33FEE">
            <w:pPr>
              <w:spacing w:line="276" w:lineRule="auto"/>
              <w:rPr>
                <w:sz w:val="20"/>
              </w:rPr>
            </w:pPr>
            <w:r w:rsidRPr="00C8109F">
              <w:rPr>
                <w:sz w:val="20"/>
              </w:rPr>
              <w:t>Register a New Tutor.</w:t>
            </w:r>
          </w:p>
        </w:tc>
      </w:tr>
      <w:tr w:rsidR="00B24D6A" w:rsidRPr="00C8109F" w14:paraId="65A4BC49" w14:textId="77777777" w:rsidTr="00A33FEE">
        <w:tc>
          <w:tcPr>
            <w:tcW w:w="2448" w:type="dxa"/>
            <w:tcBorders>
              <w:top w:val="single" w:sz="4" w:space="0" w:color="000000"/>
              <w:left w:val="single" w:sz="4" w:space="0" w:color="000000"/>
              <w:bottom w:val="single" w:sz="4" w:space="0" w:color="000000"/>
              <w:right w:val="single" w:sz="4" w:space="0" w:color="000000"/>
            </w:tcBorders>
            <w:shd w:val="pct5" w:color="auto" w:fill="auto"/>
          </w:tcPr>
          <w:p w14:paraId="6BC3C555" w14:textId="77777777" w:rsidR="00A33FEE" w:rsidRPr="00C8109F" w:rsidRDefault="00A33FEE" w:rsidP="00A33FEE">
            <w:pPr>
              <w:spacing w:line="276" w:lineRule="auto"/>
              <w:rPr>
                <w:b/>
                <w:sz w:val="20"/>
              </w:rPr>
            </w:pPr>
            <w:r w:rsidRPr="00C8109F">
              <w:rPr>
                <w:b/>
                <w:sz w:val="20"/>
              </w:rPr>
              <w:t>Detailed Description:</w:t>
            </w:r>
          </w:p>
          <w:p w14:paraId="50764012" w14:textId="77777777" w:rsidR="00A33FEE" w:rsidRPr="00C8109F" w:rsidRDefault="00A33FEE" w:rsidP="00A33FEE">
            <w:pPr>
              <w:spacing w:line="276" w:lineRule="auto"/>
              <w:rPr>
                <w:b/>
                <w:sz w:val="20"/>
              </w:rPr>
            </w:pPr>
            <w:r w:rsidRPr="00C8109F">
              <w:rPr>
                <w:b/>
                <w:sz w:val="20"/>
              </w:rPr>
              <w:t>(*</w:t>
            </w:r>
            <w:proofErr w:type="gramStart"/>
            <w:r w:rsidRPr="00C8109F">
              <w:rPr>
                <w:b/>
                <w:sz w:val="20"/>
              </w:rPr>
              <w:t>required</w:t>
            </w:r>
            <w:proofErr w:type="gramEnd"/>
            <w:r w:rsidRPr="00C8109F">
              <w:rPr>
                <w:b/>
                <w:sz w:val="20"/>
              </w:rPr>
              <w:t>)</w:t>
            </w:r>
          </w:p>
        </w:tc>
        <w:tc>
          <w:tcPr>
            <w:tcW w:w="6408" w:type="dxa"/>
            <w:tcBorders>
              <w:top w:val="single" w:sz="4" w:space="0" w:color="000000"/>
              <w:left w:val="single" w:sz="4" w:space="0" w:color="000000"/>
              <w:bottom w:val="single" w:sz="4" w:space="0" w:color="000000"/>
              <w:right w:val="single" w:sz="4" w:space="0" w:color="000000"/>
            </w:tcBorders>
            <w:vAlign w:val="center"/>
          </w:tcPr>
          <w:p w14:paraId="6384C57C" w14:textId="77777777" w:rsidR="00A33FEE" w:rsidRPr="00C8109F" w:rsidRDefault="00C70CA8" w:rsidP="00A33FEE">
            <w:pPr>
              <w:spacing w:line="276" w:lineRule="auto"/>
              <w:rPr>
                <w:sz w:val="20"/>
              </w:rPr>
            </w:pPr>
            <w:r w:rsidRPr="00C8109F">
              <w:rPr>
                <w:sz w:val="20"/>
              </w:rPr>
              <w:t>Obtain</w:t>
            </w:r>
            <w:r w:rsidR="00A33FEE" w:rsidRPr="00C8109F">
              <w:rPr>
                <w:sz w:val="20"/>
              </w:rPr>
              <w:t xml:space="preserve"> the following </w:t>
            </w:r>
            <w:r w:rsidRPr="00C8109F">
              <w:rPr>
                <w:sz w:val="20"/>
              </w:rPr>
              <w:t>information</w:t>
            </w:r>
            <w:r w:rsidR="00A33FEE" w:rsidRPr="00C8109F">
              <w:rPr>
                <w:sz w:val="20"/>
              </w:rPr>
              <w:t xml:space="preserve"> from the Tutor </w:t>
            </w:r>
            <w:r w:rsidR="0012558C" w:rsidRPr="00C8109F">
              <w:rPr>
                <w:sz w:val="20"/>
              </w:rPr>
              <w:t>who</w:t>
            </w:r>
            <w:r w:rsidR="00A33FEE" w:rsidRPr="00C8109F">
              <w:rPr>
                <w:sz w:val="20"/>
              </w:rPr>
              <w:t xml:space="preserve"> satisfies the following conditions.</w:t>
            </w:r>
            <w:r w:rsidR="00A33FEE" w:rsidRPr="00C8109F">
              <w:rPr>
                <w:sz w:val="20"/>
              </w:rPr>
              <w:br/>
              <w:t xml:space="preserve">First Name: Must be legal first name </w:t>
            </w:r>
            <w:proofErr w:type="gramStart"/>
            <w:r w:rsidR="00A33FEE" w:rsidRPr="00C8109F">
              <w:rPr>
                <w:sz w:val="20"/>
              </w:rPr>
              <w:t>as  mentioned</w:t>
            </w:r>
            <w:proofErr w:type="gramEnd"/>
            <w:r w:rsidR="00A33FEE" w:rsidRPr="00C8109F">
              <w:rPr>
                <w:sz w:val="20"/>
              </w:rPr>
              <w:t xml:space="preserve"> in   </w:t>
            </w:r>
          </w:p>
          <w:p w14:paraId="779902CE" w14:textId="77777777" w:rsidR="00A33FEE" w:rsidRPr="00C8109F" w:rsidRDefault="00A33FEE" w:rsidP="00A33FEE">
            <w:pPr>
              <w:spacing w:line="276" w:lineRule="auto"/>
              <w:ind w:left="720" w:hanging="360"/>
              <w:rPr>
                <w:sz w:val="20"/>
              </w:rPr>
            </w:pPr>
            <w:r w:rsidRPr="00C8109F">
              <w:rPr>
                <w:sz w:val="20"/>
              </w:rPr>
              <w:t xml:space="preserve">               </w:t>
            </w:r>
            <w:proofErr w:type="gramStart"/>
            <w:r w:rsidRPr="00C8109F">
              <w:rPr>
                <w:sz w:val="20"/>
              </w:rPr>
              <w:t>user’s</w:t>
            </w:r>
            <w:proofErr w:type="gramEnd"/>
            <w:r w:rsidRPr="00C8109F">
              <w:rPr>
                <w:sz w:val="20"/>
              </w:rPr>
              <w:t xml:space="preserve"> driver’s license.</w:t>
            </w:r>
          </w:p>
          <w:p w14:paraId="440D9418" w14:textId="77777777" w:rsidR="00A33FEE" w:rsidRPr="00C8109F" w:rsidRDefault="00A33FEE" w:rsidP="00A33FEE">
            <w:pPr>
              <w:spacing w:line="276" w:lineRule="auto"/>
              <w:rPr>
                <w:sz w:val="20"/>
              </w:rPr>
            </w:pPr>
            <w:r w:rsidRPr="00C8109F">
              <w:rPr>
                <w:sz w:val="20"/>
              </w:rPr>
              <w:t xml:space="preserve">Last Name: Must be legal last name as mentioned in </w:t>
            </w:r>
            <w:r w:rsidRPr="00C8109F">
              <w:rPr>
                <w:sz w:val="20"/>
              </w:rPr>
              <w:br/>
            </w:r>
            <w:proofErr w:type="gramStart"/>
            <w:r w:rsidRPr="00C8109F">
              <w:rPr>
                <w:sz w:val="20"/>
              </w:rPr>
              <w:t xml:space="preserve">                    user’s</w:t>
            </w:r>
            <w:proofErr w:type="gramEnd"/>
            <w:r w:rsidRPr="00C8109F">
              <w:rPr>
                <w:sz w:val="20"/>
              </w:rPr>
              <w:t xml:space="preserve"> driver’s license</w:t>
            </w:r>
          </w:p>
          <w:p w14:paraId="57F72EEA" w14:textId="77777777" w:rsidR="00A33FEE" w:rsidRPr="00C8109F" w:rsidRDefault="00A33FEE" w:rsidP="00A33FEE">
            <w:pPr>
              <w:spacing w:line="276" w:lineRule="auto"/>
              <w:rPr>
                <w:sz w:val="20"/>
              </w:rPr>
            </w:pPr>
            <w:r w:rsidRPr="00C8109F">
              <w:rPr>
                <w:sz w:val="20"/>
              </w:rPr>
              <w:t>Email:          Must be a valid email address</w:t>
            </w:r>
          </w:p>
          <w:p w14:paraId="40CFAAD0" w14:textId="77777777" w:rsidR="00A33FEE" w:rsidRPr="00C8109F" w:rsidRDefault="00A33FEE" w:rsidP="00A33FEE">
            <w:pPr>
              <w:spacing w:line="276" w:lineRule="auto"/>
              <w:rPr>
                <w:sz w:val="20"/>
              </w:rPr>
            </w:pPr>
            <w:r w:rsidRPr="00C8109F">
              <w:rPr>
                <w:sz w:val="20"/>
              </w:rPr>
              <w:t xml:space="preserve">DOB:           Must be valid and entered in the format </w:t>
            </w:r>
          </w:p>
          <w:p w14:paraId="79D8C54D" w14:textId="77777777" w:rsidR="00A33FEE" w:rsidRPr="00C8109F" w:rsidRDefault="00A33FEE" w:rsidP="00A33FEE">
            <w:pPr>
              <w:spacing w:line="276" w:lineRule="auto"/>
              <w:ind w:left="720" w:hanging="360"/>
              <w:rPr>
                <w:sz w:val="20"/>
              </w:rPr>
            </w:pPr>
            <w:r w:rsidRPr="00C8109F">
              <w:rPr>
                <w:sz w:val="20"/>
              </w:rPr>
              <w:t xml:space="preserve">              (</w:t>
            </w:r>
            <w:proofErr w:type="gramStart"/>
            <w:r w:rsidRPr="00C8109F">
              <w:rPr>
                <w:sz w:val="20"/>
              </w:rPr>
              <w:t>mm</w:t>
            </w:r>
            <w:proofErr w:type="gramEnd"/>
            <w:r w:rsidRPr="00C8109F">
              <w:rPr>
                <w:sz w:val="20"/>
              </w:rPr>
              <w:t>/</w:t>
            </w:r>
            <w:proofErr w:type="spellStart"/>
            <w:r w:rsidRPr="00C8109F">
              <w:rPr>
                <w:sz w:val="20"/>
              </w:rPr>
              <w:t>dd</w:t>
            </w:r>
            <w:proofErr w:type="spellEnd"/>
            <w:r w:rsidRPr="00C8109F">
              <w:rPr>
                <w:sz w:val="20"/>
              </w:rPr>
              <w:t>/</w:t>
            </w:r>
            <w:proofErr w:type="spellStart"/>
            <w:r w:rsidRPr="00C8109F">
              <w:rPr>
                <w:sz w:val="20"/>
              </w:rPr>
              <w:t>yyyy</w:t>
            </w:r>
            <w:proofErr w:type="spellEnd"/>
            <w:r w:rsidRPr="00C8109F">
              <w:rPr>
                <w:sz w:val="20"/>
              </w:rPr>
              <w:t>)</w:t>
            </w:r>
          </w:p>
          <w:p w14:paraId="0C160FB7" w14:textId="77777777" w:rsidR="00A33FEE" w:rsidRPr="00C8109F" w:rsidRDefault="00A33FEE" w:rsidP="00A33FEE">
            <w:pPr>
              <w:spacing w:line="276" w:lineRule="auto"/>
              <w:rPr>
                <w:sz w:val="20"/>
              </w:rPr>
            </w:pPr>
            <w:r w:rsidRPr="00C8109F">
              <w:rPr>
                <w:sz w:val="20"/>
              </w:rPr>
              <w:t>Address:     Must include Street Name and Block No/</w:t>
            </w:r>
          </w:p>
          <w:p w14:paraId="456592F5" w14:textId="77777777" w:rsidR="00A33FEE" w:rsidRPr="00C8109F" w:rsidRDefault="00A33FEE" w:rsidP="00A33FEE">
            <w:pPr>
              <w:spacing w:line="276" w:lineRule="auto"/>
              <w:ind w:left="720" w:hanging="360"/>
              <w:rPr>
                <w:sz w:val="20"/>
              </w:rPr>
            </w:pPr>
            <w:r w:rsidRPr="00C8109F">
              <w:rPr>
                <w:sz w:val="20"/>
              </w:rPr>
              <w:t xml:space="preserve">              Apt No, City, State, Zip Code, Country</w:t>
            </w:r>
          </w:p>
          <w:p w14:paraId="64C392AC" w14:textId="77777777" w:rsidR="00A33FEE" w:rsidRPr="00C8109F" w:rsidRDefault="00A33FEE" w:rsidP="00A33FEE">
            <w:pPr>
              <w:spacing w:line="276" w:lineRule="auto"/>
              <w:rPr>
                <w:sz w:val="20"/>
              </w:rPr>
            </w:pPr>
            <w:r w:rsidRPr="00C8109F">
              <w:rPr>
                <w:sz w:val="20"/>
              </w:rPr>
              <w:t xml:space="preserve">Username: Any alpha numeric characters between 4-10 </w:t>
            </w:r>
            <w:r w:rsidRPr="00C8109F">
              <w:rPr>
                <w:sz w:val="20"/>
              </w:rPr>
              <w:br/>
            </w:r>
            <w:proofErr w:type="gramStart"/>
            <w:r w:rsidRPr="00C8109F">
              <w:rPr>
                <w:sz w:val="20"/>
              </w:rPr>
              <w:t xml:space="preserve">                   characters</w:t>
            </w:r>
            <w:proofErr w:type="gramEnd"/>
            <w:r w:rsidRPr="00C8109F">
              <w:rPr>
                <w:sz w:val="20"/>
              </w:rPr>
              <w:t xml:space="preserve"> long</w:t>
            </w:r>
          </w:p>
          <w:p w14:paraId="3DDED03D" w14:textId="77777777" w:rsidR="00A33FEE" w:rsidRPr="00C8109F" w:rsidRDefault="00A33FEE" w:rsidP="00A33FEE">
            <w:pPr>
              <w:spacing w:line="276" w:lineRule="auto"/>
              <w:rPr>
                <w:sz w:val="20"/>
              </w:rPr>
            </w:pPr>
            <w:r w:rsidRPr="00C8109F">
              <w:rPr>
                <w:sz w:val="20"/>
              </w:rPr>
              <w:t>Password:  Must be at least 6 characters long, at most 16</w:t>
            </w:r>
          </w:p>
          <w:p w14:paraId="27E78263" w14:textId="77777777" w:rsidR="00A33FEE" w:rsidRPr="00C8109F" w:rsidRDefault="00FA0C8C" w:rsidP="00A33FEE">
            <w:pPr>
              <w:spacing w:line="276" w:lineRule="auto"/>
              <w:ind w:left="720" w:hanging="360"/>
              <w:rPr>
                <w:sz w:val="20"/>
              </w:rPr>
            </w:pPr>
            <w:r w:rsidRPr="00C8109F">
              <w:rPr>
                <w:sz w:val="20"/>
              </w:rPr>
              <w:t xml:space="preserve">              </w:t>
            </w:r>
            <w:r w:rsidR="00A33FEE" w:rsidRPr="00C8109F">
              <w:rPr>
                <w:sz w:val="20"/>
              </w:rPr>
              <w:t>Must include at least 1 numerical character</w:t>
            </w:r>
          </w:p>
          <w:p w14:paraId="7781DBB7" w14:textId="77777777" w:rsidR="00A33FEE" w:rsidRPr="00C8109F" w:rsidRDefault="00A33FEE" w:rsidP="00A33FEE">
            <w:pPr>
              <w:spacing w:line="276" w:lineRule="auto"/>
              <w:ind w:left="720" w:hanging="360"/>
              <w:rPr>
                <w:sz w:val="20"/>
              </w:rPr>
            </w:pPr>
            <w:r w:rsidRPr="00C8109F">
              <w:rPr>
                <w:sz w:val="20"/>
              </w:rPr>
              <w:t xml:space="preserve">        </w:t>
            </w:r>
            <w:r w:rsidR="00FA0C8C" w:rsidRPr="00C8109F">
              <w:rPr>
                <w:sz w:val="20"/>
              </w:rPr>
              <w:t xml:space="preserve">      </w:t>
            </w:r>
            <w:r w:rsidRPr="00C8109F">
              <w:rPr>
                <w:sz w:val="20"/>
              </w:rPr>
              <w:t>Must include at least 1 Uppercase character</w:t>
            </w:r>
          </w:p>
          <w:p w14:paraId="4BD6EDD2" w14:textId="77777777" w:rsidR="00A33FEE" w:rsidRPr="00C8109F" w:rsidRDefault="00A33FEE" w:rsidP="00A33FEE">
            <w:pPr>
              <w:spacing w:line="276" w:lineRule="auto"/>
              <w:rPr>
                <w:sz w:val="20"/>
              </w:rPr>
            </w:pPr>
            <w:r w:rsidRPr="00C8109F">
              <w:rPr>
                <w:sz w:val="20"/>
              </w:rPr>
              <w:t>Re-enter Password</w:t>
            </w:r>
            <w:proofErr w:type="gramStart"/>
            <w:r w:rsidRPr="00C8109F">
              <w:rPr>
                <w:sz w:val="20"/>
              </w:rPr>
              <w:t>:   Password</w:t>
            </w:r>
            <w:proofErr w:type="gramEnd"/>
            <w:r w:rsidRPr="00C8109F">
              <w:rPr>
                <w:sz w:val="20"/>
              </w:rPr>
              <w:t xml:space="preserve"> must be re-entered to </w:t>
            </w:r>
            <w:r w:rsidRPr="00C8109F">
              <w:rPr>
                <w:sz w:val="20"/>
              </w:rPr>
              <w:br/>
              <w:t xml:space="preserve">                                  avoid potential error.</w:t>
            </w:r>
          </w:p>
          <w:p w14:paraId="0F6E7253" w14:textId="77777777" w:rsidR="00A33FEE" w:rsidRPr="00C8109F" w:rsidRDefault="00A33FEE" w:rsidP="00A33FEE">
            <w:pPr>
              <w:spacing w:line="276" w:lineRule="auto"/>
              <w:rPr>
                <w:sz w:val="20"/>
              </w:rPr>
            </w:pPr>
            <w:r w:rsidRPr="00C8109F">
              <w:rPr>
                <w:sz w:val="20"/>
              </w:rPr>
              <w:t>Submit:      To proceed with</w:t>
            </w:r>
            <w:r w:rsidR="00B24D6A" w:rsidRPr="00C8109F">
              <w:rPr>
                <w:sz w:val="20"/>
              </w:rPr>
              <w:t xml:space="preserve"> the</w:t>
            </w:r>
            <w:r w:rsidRPr="00C8109F">
              <w:rPr>
                <w:sz w:val="20"/>
              </w:rPr>
              <w:t xml:space="preserve"> </w:t>
            </w:r>
            <w:proofErr w:type="gramStart"/>
            <w:r w:rsidRPr="00C8109F">
              <w:rPr>
                <w:sz w:val="20"/>
              </w:rPr>
              <w:t>establish</w:t>
            </w:r>
            <w:r w:rsidR="00B24D6A" w:rsidRPr="00C8109F">
              <w:rPr>
                <w:sz w:val="20"/>
              </w:rPr>
              <w:t>ed</w:t>
            </w:r>
            <w:r w:rsidRPr="00C8109F">
              <w:rPr>
                <w:sz w:val="20"/>
              </w:rPr>
              <w:t xml:space="preserve"> </w:t>
            </w:r>
            <w:r w:rsidR="00B24D6A" w:rsidRPr="00C8109F">
              <w:rPr>
                <w:sz w:val="20"/>
              </w:rPr>
              <w:t xml:space="preserve"> </w:t>
            </w:r>
            <w:proofErr w:type="gramEnd"/>
            <w:r w:rsidR="00B24D6A" w:rsidRPr="00C8109F">
              <w:rPr>
                <w:sz w:val="20"/>
              </w:rPr>
              <w:br/>
              <w:t xml:space="preserve">                   </w:t>
            </w:r>
            <w:r w:rsidRPr="00C8109F">
              <w:rPr>
                <w:sz w:val="20"/>
              </w:rPr>
              <w:t>username/password</w:t>
            </w:r>
          </w:p>
          <w:p w14:paraId="1B24963F" w14:textId="77777777" w:rsidR="00A33FEE" w:rsidRPr="00C8109F" w:rsidRDefault="00A33FEE" w:rsidP="00A33FEE">
            <w:pPr>
              <w:spacing w:line="276" w:lineRule="auto"/>
              <w:rPr>
                <w:sz w:val="20"/>
              </w:rPr>
            </w:pPr>
            <w:r w:rsidRPr="00C8109F">
              <w:rPr>
                <w:sz w:val="20"/>
              </w:rPr>
              <w:t xml:space="preserve">Cancel:      To cancel the registration </w:t>
            </w:r>
            <w:proofErr w:type="gramStart"/>
            <w:r w:rsidRPr="00C8109F">
              <w:rPr>
                <w:sz w:val="20"/>
              </w:rPr>
              <w:t xml:space="preserve">process                     </w:t>
            </w:r>
            <w:proofErr w:type="gramEnd"/>
          </w:p>
        </w:tc>
      </w:tr>
      <w:tr w:rsidR="00B24D6A" w:rsidRPr="00C8109F" w14:paraId="0BDCCC4D" w14:textId="77777777" w:rsidTr="00A33FEE">
        <w:tc>
          <w:tcPr>
            <w:tcW w:w="2448" w:type="dxa"/>
            <w:tcBorders>
              <w:top w:val="single" w:sz="4" w:space="0" w:color="000000"/>
              <w:left w:val="single" w:sz="4" w:space="0" w:color="000000"/>
              <w:bottom w:val="single" w:sz="4" w:space="0" w:color="000000"/>
              <w:right w:val="single" w:sz="4" w:space="0" w:color="000000"/>
            </w:tcBorders>
            <w:shd w:val="pct5" w:color="auto" w:fill="auto"/>
          </w:tcPr>
          <w:p w14:paraId="7BD82EB5" w14:textId="77777777" w:rsidR="00A33FEE" w:rsidRPr="00C8109F" w:rsidRDefault="00A33FEE" w:rsidP="00A33FEE">
            <w:pPr>
              <w:spacing w:line="276" w:lineRule="auto"/>
              <w:rPr>
                <w:b/>
                <w:sz w:val="20"/>
              </w:rPr>
            </w:pPr>
            <w:r w:rsidRPr="00C8109F">
              <w:rPr>
                <w:b/>
                <w:sz w:val="20"/>
              </w:rPr>
              <w:t>Pre-Conditions:</w:t>
            </w:r>
          </w:p>
          <w:p w14:paraId="2F84CF10" w14:textId="77777777" w:rsidR="00A33FEE" w:rsidRPr="00C8109F" w:rsidRDefault="00A33FEE" w:rsidP="00A33FEE">
            <w:pPr>
              <w:spacing w:line="276" w:lineRule="auto"/>
              <w:rPr>
                <w:b/>
                <w:sz w:val="20"/>
              </w:rPr>
            </w:pPr>
            <w:r w:rsidRPr="00C8109F">
              <w:rPr>
                <w:b/>
                <w:sz w:val="20"/>
              </w:rPr>
              <w:t>(</w:t>
            </w:r>
            <w:proofErr w:type="gramStart"/>
            <w:r w:rsidRPr="00C8109F">
              <w:rPr>
                <w:b/>
                <w:sz w:val="20"/>
              </w:rPr>
              <w:t>optional</w:t>
            </w:r>
            <w:proofErr w:type="gramEnd"/>
            <w:r w:rsidRPr="00C8109F">
              <w:rPr>
                <w:b/>
                <w:sz w:val="20"/>
              </w:rPr>
              <w:t>)</w:t>
            </w:r>
          </w:p>
        </w:tc>
        <w:tc>
          <w:tcPr>
            <w:tcW w:w="6408" w:type="dxa"/>
            <w:tcBorders>
              <w:top w:val="single" w:sz="4" w:space="0" w:color="000000"/>
              <w:left w:val="single" w:sz="4" w:space="0" w:color="000000"/>
              <w:bottom w:val="single" w:sz="4" w:space="0" w:color="000000"/>
              <w:right w:val="single" w:sz="4" w:space="0" w:color="000000"/>
            </w:tcBorders>
            <w:vAlign w:val="center"/>
          </w:tcPr>
          <w:p w14:paraId="150875A7" w14:textId="77777777" w:rsidR="00A33FEE" w:rsidRPr="00C8109F" w:rsidRDefault="00A33FEE" w:rsidP="00A33FEE">
            <w:pPr>
              <w:pStyle w:val="ListParagraph"/>
              <w:numPr>
                <w:ilvl w:val="0"/>
                <w:numId w:val="26"/>
              </w:numPr>
              <w:rPr>
                <w:rFonts w:ascii="Arial" w:hAnsi="Arial"/>
                <w:sz w:val="20"/>
                <w:szCs w:val="20"/>
              </w:rPr>
            </w:pPr>
            <w:r w:rsidRPr="00C8109F">
              <w:rPr>
                <w:rFonts w:ascii="Arial" w:hAnsi="Arial"/>
                <w:sz w:val="20"/>
                <w:szCs w:val="20"/>
              </w:rPr>
              <w:t xml:space="preserve">Tutor hasn’t registered yet </w:t>
            </w:r>
          </w:p>
          <w:p w14:paraId="00963D2C" w14:textId="77777777" w:rsidR="00A33FEE" w:rsidRPr="00C8109F" w:rsidRDefault="00A33FEE" w:rsidP="00A33FEE">
            <w:pPr>
              <w:pStyle w:val="ListParagraph"/>
              <w:numPr>
                <w:ilvl w:val="0"/>
                <w:numId w:val="26"/>
              </w:numPr>
              <w:rPr>
                <w:rFonts w:ascii="Arial" w:hAnsi="Arial"/>
                <w:sz w:val="20"/>
                <w:szCs w:val="20"/>
              </w:rPr>
            </w:pPr>
            <w:r w:rsidRPr="00C8109F">
              <w:rPr>
                <w:rFonts w:ascii="Arial" w:hAnsi="Arial"/>
                <w:sz w:val="20"/>
                <w:szCs w:val="20"/>
              </w:rPr>
              <w:t>Tutor must be 18 yrs./older and hold a valid credit/debit card</w:t>
            </w:r>
          </w:p>
          <w:p w14:paraId="1EB568A0" w14:textId="77777777" w:rsidR="00A33FEE" w:rsidRPr="00C8109F" w:rsidRDefault="00A33FEE" w:rsidP="00A33FEE">
            <w:pPr>
              <w:pStyle w:val="ListParagraph"/>
              <w:numPr>
                <w:ilvl w:val="0"/>
                <w:numId w:val="26"/>
              </w:numPr>
              <w:rPr>
                <w:rFonts w:ascii="Arial" w:hAnsi="Arial"/>
                <w:sz w:val="20"/>
                <w:szCs w:val="20"/>
              </w:rPr>
            </w:pPr>
            <w:r w:rsidRPr="00C8109F">
              <w:rPr>
                <w:rFonts w:ascii="Arial" w:hAnsi="Arial"/>
                <w:sz w:val="20"/>
                <w:szCs w:val="20"/>
              </w:rPr>
              <w:t>Tutor must have proof of academic qualifications.</w:t>
            </w:r>
          </w:p>
          <w:p w14:paraId="307B78FA" w14:textId="77777777" w:rsidR="00A33FEE" w:rsidRPr="00C8109F" w:rsidRDefault="00A33FEE" w:rsidP="00A33FEE">
            <w:pPr>
              <w:pStyle w:val="ListParagraph"/>
              <w:numPr>
                <w:ilvl w:val="0"/>
                <w:numId w:val="26"/>
              </w:numPr>
              <w:rPr>
                <w:rFonts w:ascii="Arial" w:hAnsi="Arial"/>
                <w:sz w:val="20"/>
                <w:szCs w:val="20"/>
              </w:rPr>
            </w:pPr>
            <w:r w:rsidRPr="00C8109F">
              <w:rPr>
                <w:rFonts w:ascii="Arial" w:hAnsi="Arial"/>
                <w:sz w:val="20"/>
                <w:szCs w:val="20"/>
              </w:rPr>
              <w:t>Tutor must be proficient in spoken and written English.</w:t>
            </w:r>
          </w:p>
        </w:tc>
      </w:tr>
      <w:tr w:rsidR="00B24D6A" w:rsidRPr="00C8109F" w14:paraId="630F6639" w14:textId="77777777" w:rsidTr="00A33FEE">
        <w:tc>
          <w:tcPr>
            <w:tcW w:w="2448" w:type="dxa"/>
            <w:tcBorders>
              <w:top w:val="single" w:sz="4" w:space="0" w:color="000000"/>
              <w:left w:val="single" w:sz="4" w:space="0" w:color="000000"/>
              <w:bottom w:val="single" w:sz="4" w:space="0" w:color="000000"/>
              <w:right w:val="single" w:sz="4" w:space="0" w:color="000000"/>
            </w:tcBorders>
            <w:shd w:val="pct5" w:color="auto" w:fill="auto"/>
          </w:tcPr>
          <w:p w14:paraId="30966E04" w14:textId="77777777" w:rsidR="00A33FEE" w:rsidRPr="00C8109F" w:rsidRDefault="00A33FEE" w:rsidP="00A33FEE">
            <w:pPr>
              <w:spacing w:line="276" w:lineRule="auto"/>
              <w:rPr>
                <w:b/>
                <w:sz w:val="20"/>
              </w:rPr>
            </w:pPr>
            <w:r w:rsidRPr="00C8109F">
              <w:rPr>
                <w:b/>
                <w:sz w:val="20"/>
              </w:rPr>
              <w:t>Post Conditions:</w:t>
            </w:r>
          </w:p>
          <w:p w14:paraId="16076EF4" w14:textId="77777777" w:rsidR="00A33FEE" w:rsidRPr="00C8109F" w:rsidRDefault="00A33FEE" w:rsidP="00A33FEE">
            <w:pPr>
              <w:spacing w:line="276" w:lineRule="auto"/>
              <w:rPr>
                <w:b/>
                <w:sz w:val="20"/>
              </w:rPr>
            </w:pPr>
            <w:r w:rsidRPr="00C8109F">
              <w:rPr>
                <w:b/>
                <w:sz w:val="20"/>
              </w:rPr>
              <w:t>(</w:t>
            </w:r>
            <w:proofErr w:type="gramStart"/>
            <w:r w:rsidRPr="00C8109F">
              <w:rPr>
                <w:b/>
                <w:sz w:val="20"/>
              </w:rPr>
              <w:t>optional</w:t>
            </w:r>
            <w:proofErr w:type="gramEnd"/>
            <w:r w:rsidRPr="00C8109F">
              <w:rPr>
                <w:b/>
                <w:sz w:val="20"/>
              </w:rPr>
              <w:t>)</w:t>
            </w:r>
          </w:p>
        </w:tc>
        <w:tc>
          <w:tcPr>
            <w:tcW w:w="6408" w:type="dxa"/>
            <w:tcBorders>
              <w:top w:val="single" w:sz="4" w:space="0" w:color="000000"/>
              <w:left w:val="single" w:sz="4" w:space="0" w:color="000000"/>
              <w:bottom w:val="single" w:sz="4" w:space="0" w:color="000000"/>
              <w:right w:val="single" w:sz="4" w:space="0" w:color="000000"/>
            </w:tcBorders>
            <w:vAlign w:val="center"/>
          </w:tcPr>
          <w:p w14:paraId="36383A28" w14:textId="77777777" w:rsidR="00A33FEE" w:rsidRPr="00C8109F" w:rsidRDefault="00A33FEE" w:rsidP="00A33FEE">
            <w:pPr>
              <w:pStyle w:val="ListParagraph"/>
              <w:numPr>
                <w:ilvl w:val="0"/>
                <w:numId w:val="27"/>
              </w:numPr>
              <w:rPr>
                <w:rFonts w:ascii="Arial" w:hAnsi="Arial"/>
                <w:sz w:val="20"/>
                <w:szCs w:val="20"/>
              </w:rPr>
            </w:pPr>
            <w:r w:rsidRPr="00C8109F">
              <w:rPr>
                <w:rFonts w:ascii="Arial" w:hAnsi="Arial"/>
                <w:sz w:val="20"/>
                <w:szCs w:val="20"/>
              </w:rPr>
              <w:t>Inform tutor via email that the new account has been setup</w:t>
            </w:r>
          </w:p>
          <w:p w14:paraId="261BD282" w14:textId="77777777" w:rsidR="00A33FEE" w:rsidRPr="00C8109F" w:rsidRDefault="00A33FEE" w:rsidP="00A33FEE">
            <w:pPr>
              <w:pStyle w:val="ListParagraph"/>
              <w:numPr>
                <w:ilvl w:val="0"/>
                <w:numId w:val="27"/>
              </w:numPr>
              <w:rPr>
                <w:rFonts w:ascii="Arial" w:hAnsi="Arial"/>
                <w:sz w:val="20"/>
                <w:szCs w:val="20"/>
              </w:rPr>
            </w:pPr>
            <w:r w:rsidRPr="00C8109F">
              <w:rPr>
                <w:rFonts w:ascii="Arial" w:hAnsi="Arial"/>
                <w:sz w:val="20"/>
                <w:szCs w:val="20"/>
              </w:rPr>
              <w:t>Inform user via email that new username and password has been setup, also explain user the procedure to login.</w:t>
            </w:r>
          </w:p>
          <w:p w14:paraId="1467896A" w14:textId="77777777" w:rsidR="00A33FEE" w:rsidRPr="00C8109F" w:rsidRDefault="00A33FEE" w:rsidP="00A33FEE">
            <w:pPr>
              <w:pStyle w:val="ListParagraph"/>
              <w:numPr>
                <w:ilvl w:val="0"/>
                <w:numId w:val="27"/>
              </w:numPr>
              <w:rPr>
                <w:rFonts w:ascii="Arial" w:hAnsi="Arial"/>
                <w:sz w:val="20"/>
                <w:szCs w:val="20"/>
              </w:rPr>
            </w:pPr>
            <w:r w:rsidRPr="00C8109F">
              <w:rPr>
                <w:rFonts w:ascii="Arial" w:hAnsi="Arial"/>
                <w:sz w:val="20"/>
                <w:szCs w:val="20"/>
              </w:rPr>
              <w:t>Inform user via email to complete the tutor profile</w:t>
            </w:r>
          </w:p>
        </w:tc>
      </w:tr>
      <w:tr w:rsidR="00B24D6A" w:rsidRPr="00C8109F" w14:paraId="05544D87" w14:textId="77777777" w:rsidTr="00A33FEE">
        <w:tc>
          <w:tcPr>
            <w:tcW w:w="2448" w:type="dxa"/>
            <w:tcBorders>
              <w:top w:val="single" w:sz="4" w:space="0" w:color="000000"/>
              <w:left w:val="single" w:sz="4" w:space="0" w:color="000000"/>
              <w:bottom w:val="single" w:sz="4" w:space="0" w:color="000000"/>
              <w:right w:val="single" w:sz="4" w:space="0" w:color="000000"/>
            </w:tcBorders>
            <w:shd w:val="pct5" w:color="auto" w:fill="auto"/>
          </w:tcPr>
          <w:p w14:paraId="60D173D1" w14:textId="77777777" w:rsidR="00A33FEE" w:rsidRPr="00C8109F" w:rsidRDefault="00A33FEE" w:rsidP="00A33FEE">
            <w:pPr>
              <w:spacing w:line="276" w:lineRule="auto"/>
              <w:rPr>
                <w:b/>
                <w:sz w:val="20"/>
              </w:rPr>
            </w:pPr>
            <w:r w:rsidRPr="00C8109F">
              <w:rPr>
                <w:b/>
                <w:sz w:val="20"/>
              </w:rPr>
              <w:t>Other attributes:</w:t>
            </w:r>
          </w:p>
          <w:p w14:paraId="5E551455" w14:textId="77777777" w:rsidR="00A33FEE" w:rsidRPr="00C8109F" w:rsidRDefault="00A33FEE" w:rsidP="00A33FEE">
            <w:pPr>
              <w:spacing w:line="276" w:lineRule="auto"/>
              <w:rPr>
                <w:b/>
                <w:sz w:val="20"/>
              </w:rPr>
            </w:pPr>
            <w:r w:rsidRPr="00C8109F">
              <w:rPr>
                <w:b/>
                <w:sz w:val="20"/>
              </w:rPr>
              <w:t>(</w:t>
            </w:r>
            <w:proofErr w:type="gramStart"/>
            <w:r w:rsidRPr="00C8109F">
              <w:rPr>
                <w:b/>
                <w:sz w:val="20"/>
              </w:rPr>
              <w:t>optional</w:t>
            </w:r>
            <w:proofErr w:type="gramEnd"/>
            <w:r w:rsidRPr="00C8109F">
              <w:rPr>
                <w:b/>
                <w:sz w:val="20"/>
              </w:rPr>
              <w:t>)</w:t>
            </w:r>
          </w:p>
        </w:tc>
        <w:tc>
          <w:tcPr>
            <w:tcW w:w="6408" w:type="dxa"/>
            <w:tcBorders>
              <w:top w:val="single" w:sz="4" w:space="0" w:color="000000"/>
              <w:left w:val="single" w:sz="4" w:space="0" w:color="000000"/>
              <w:bottom w:val="single" w:sz="4" w:space="0" w:color="000000"/>
              <w:right w:val="single" w:sz="4" w:space="0" w:color="000000"/>
            </w:tcBorders>
            <w:vAlign w:val="center"/>
          </w:tcPr>
          <w:p w14:paraId="00F9E0F1" w14:textId="77777777" w:rsidR="00A33FEE" w:rsidRPr="00C8109F" w:rsidRDefault="00A33FEE" w:rsidP="00A33FEE">
            <w:pPr>
              <w:pStyle w:val="ListParagraph"/>
              <w:numPr>
                <w:ilvl w:val="0"/>
                <w:numId w:val="28"/>
              </w:numPr>
              <w:rPr>
                <w:rFonts w:ascii="Arial" w:hAnsi="Arial"/>
                <w:sz w:val="20"/>
                <w:szCs w:val="20"/>
              </w:rPr>
            </w:pPr>
            <w:r w:rsidRPr="00C8109F">
              <w:rPr>
                <w:rFonts w:ascii="Arial" w:hAnsi="Arial"/>
                <w:sz w:val="20"/>
                <w:szCs w:val="20"/>
              </w:rPr>
              <w:t>Avoid duplicate tutor id’s (usernames)</w:t>
            </w:r>
          </w:p>
          <w:p w14:paraId="0D372BC9" w14:textId="77777777" w:rsidR="00A33FEE" w:rsidRPr="00C8109F" w:rsidRDefault="00A33FEE" w:rsidP="00A33FEE">
            <w:pPr>
              <w:pStyle w:val="ListParagraph"/>
              <w:numPr>
                <w:ilvl w:val="0"/>
                <w:numId w:val="28"/>
              </w:numPr>
              <w:rPr>
                <w:rFonts w:ascii="Arial" w:hAnsi="Arial"/>
                <w:sz w:val="20"/>
                <w:szCs w:val="20"/>
              </w:rPr>
            </w:pPr>
            <w:r w:rsidRPr="00C8109F">
              <w:rPr>
                <w:rFonts w:ascii="Arial" w:hAnsi="Arial"/>
                <w:sz w:val="20"/>
                <w:szCs w:val="20"/>
              </w:rPr>
              <w:t>Avoid duplicate tutor email addresses</w:t>
            </w:r>
          </w:p>
          <w:p w14:paraId="18977446" w14:textId="77777777" w:rsidR="00A33FEE" w:rsidRPr="00C8109F" w:rsidRDefault="00A33FEE" w:rsidP="00A33FEE">
            <w:pPr>
              <w:pStyle w:val="ListParagraph"/>
              <w:numPr>
                <w:ilvl w:val="0"/>
                <w:numId w:val="28"/>
              </w:numPr>
              <w:rPr>
                <w:rFonts w:ascii="Arial" w:hAnsi="Arial"/>
                <w:sz w:val="20"/>
                <w:szCs w:val="20"/>
              </w:rPr>
            </w:pPr>
            <w:r w:rsidRPr="00C8109F">
              <w:rPr>
                <w:rFonts w:ascii="Arial" w:hAnsi="Arial"/>
                <w:sz w:val="20"/>
                <w:szCs w:val="20"/>
              </w:rPr>
              <w:t>Limit the system access to only browsing until the tutor profile is completed and payment has been made.</w:t>
            </w:r>
          </w:p>
        </w:tc>
      </w:tr>
    </w:tbl>
    <w:p w14:paraId="0E2EF6B2" w14:textId="77777777" w:rsidR="00797251" w:rsidRDefault="00A33FEE" w:rsidP="00124435">
      <w:pPr>
        <w:pStyle w:val="Heading2"/>
      </w:pPr>
      <w:r>
        <w:br w:type="page"/>
      </w:r>
      <w:bookmarkStart w:id="150" w:name="_Toc247782521"/>
      <w:r w:rsidR="00797251">
        <w:lastRenderedPageBreak/>
        <w:t>4.3 “</w:t>
      </w:r>
      <w:r w:rsidR="00124435">
        <w:t>Login and Security</w:t>
      </w:r>
      <w:r w:rsidR="00797251">
        <w:t>” Requirements</w:t>
      </w:r>
      <w:bookmarkEnd w:id="150"/>
    </w:p>
    <w:p w14:paraId="3ABAC0CD" w14:textId="77777777" w:rsidR="0044617B" w:rsidRPr="0044617B" w:rsidRDefault="0044617B" w:rsidP="0044617B">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E9548E" w:rsidRPr="0044617B" w14:paraId="1FF4AEBF" w14:textId="77777777" w:rsidTr="00BF7B60">
        <w:tc>
          <w:tcPr>
            <w:tcW w:w="2448" w:type="dxa"/>
            <w:shd w:val="pct5" w:color="auto" w:fill="auto"/>
          </w:tcPr>
          <w:p w14:paraId="29834829" w14:textId="77777777" w:rsidR="00A164C2" w:rsidRPr="0044617B" w:rsidRDefault="00A164C2" w:rsidP="00E47EB9">
            <w:pPr>
              <w:rPr>
                <w:b/>
                <w:sz w:val="20"/>
              </w:rPr>
            </w:pPr>
            <w:r w:rsidRPr="0044617B">
              <w:rPr>
                <w:b/>
                <w:sz w:val="20"/>
              </w:rPr>
              <w:t>Requirement Title:</w:t>
            </w:r>
          </w:p>
          <w:p w14:paraId="2C741A39" w14:textId="77777777" w:rsidR="00A164C2" w:rsidRPr="0044617B" w:rsidRDefault="00A164C2" w:rsidP="00E47EB9">
            <w:pPr>
              <w:rPr>
                <w:sz w:val="20"/>
              </w:rPr>
            </w:pPr>
            <w:r w:rsidRPr="0044617B">
              <w:rPr>
                <w:bCs/>
                <w:sz w:val="20"/>
              </w:rPr>
              <w:t>(*</w:t>
            </w:r>
            <w:proofErr w:type="gramStart"/>
            <w:r w:rsidRPr="0044617B">
              <w:rPr>
                <w:bCs/>
                <w:sz w:val="20"/>
              </w:rPr>
              <w:t>required</w:t>
            </w:r>
            <w:proofErr w:type="gramEnd"/>
            <w:r w:rsidRPr="0044617B">
              <w:rPr>
                <w:bCs/>
                <w:sz w:val="20"/>
              </w:rPr>
              <w:t>)</w:t>
            </w:r>
          </w:p>
        </w:tc>
        <w:tc>
          <w:tcPr>
            <w:tcW w:w="6408" w:type="dxa"/>
            <w:vAlign w:val="center"/>
          </w:tcPr>
          <w:p w14:paraId="7D1EC190" w14:textId="77777777" w:rsidR="00A164C2" w:rsidRPr="0044617B" w:rsidRDefault="00A164C2" w:rsidP="00E47EB9">
            <w:pPr>
              <w:rPr>
                <w:sz w:val="20"/>
              </w:rPr>
            </w:pPr>
            <w:r w:rsidRPr="0044617B">
              <w:rPr>
                <w:sz w:val="20"/>
              </w:rPr>
              <w:t>Login</w:t>
            </w:r>
          </w:p>
        </w:tc>
      </w:tr>
      <w:tr w:rsidR="00E9548E" w:rsidRPr="0044617B" w14:paraId="0E5ED738" w14:textId="77777777" w:rsidTr="00BF7B60">
        <w:tc>
          <w:tcPr>
            <w:tcW w:w="2448" w:type="dxa"/>
            <w:shd w:val="pct5" w:color="auto" w:fill="auto"/>
          </w:tcPr>
          <w:p w14:paraId="08E08B90" w14:textId="77777777" w:rsidR="00A164C2" w:rsidRPr="0044617B" w:rsidRDefault="00A164C2" w:rsidP="00E47EB9">
            <w:pPr>
              <w:rPr>
                <w:b/>
                <w:sz w:val="20"/>
              </w:rPr>
            </w:pPr>
            <w:r w:rsidRPr="0044617B">
              <w:rPr>
                <w:b/>
                <w:sz w:val="20"/>
              </w:rPr>
              <w:t>Sequence No:</w:t>
            </w:r>
          </w:p>
          <w:p w14:paraId="2956D34E" w14:textId="77777777" w:rsidR="00A164C2" w:rsidRPr="0044617B" w:rsidRDefault="00A164C2" w:rsidP="00E47EB9">
            <w:pPr>
              <w:rPr>
                <w:sz w:val="20"/>
              </w:rPr>
            </w:pPr>
            <w:r w:rsidRPr="0044617B">
              <w:rPr>
                <w:bCs/>
                <w:sz w:val="20"/>
              </w:rPr>
              <w:t>(*</w:t>
            </w:r>
            <w:proofErr w:type="gramStart"/>
            <w:r w:rsidRPr="0044617B">
              <w:rPr>
                <w:bCs/>
                <w:sz w:val="20"/>
              </w:rPr>
              <w:t>required</w:t>
            </w:r>
            <w:proofErr w:type="gramEnd"/>
            <w:r w:rsidRPr="0044617B">
              <w:rPr>
                <w:bCs/>
                <w:sz w:val="20"/>
              </w:rPr>
              <w:t>)</w:t>
            </w:r>
          </w:p>
        </w:tc>
        <w:tc>
          <w:tcPr>
            <w:tcW w:w="6408" w:type="dxa"/>
            <w:vAlign w:val="center"/>
          </w:tcPr>
          <w:p w14:paraId="02F50F76" w14:textId="77777777" w:rsidR="00A164C2" w:rsidRPr="0044617B" w:rsidRDefault="00A164C2" w:rsidP="00E47EB9">
            <w:pPr>
              <w:rPr>
                <w:sz w:val="20"/>
              </w:rPr>
            </w:pPr>
            <w:r w:rsidRPr="0044617B">
              <w:rPr>
                <w:sz w:val="20"/>
              </w:rPr>
              <w:t>001</w:t>
            </w:r>
          </w:p>
        </w:tc>
      </w:tr>
      <w:tr w:rsidR="00E9548E" w:rsidRPr="0044617B" w14:paraId="7EBCE832" w14:textId="77777777" w:rsidTr="00BF7B60">
        <w:tc>
          <w:tcPr>
            <w:tcW w:w="2448" w:type="dxa"/>
            <w:shd w:val="pct5" w:color="auto" w:fill="auto"/>
          </w:tcPr>
          <w:p w14:paraId="67733F68" w14:textId="77777777" w:rsidR="00A164C2" w:rsidRPr="0044617B" w:rsidRDefault="00A164C2" w:rsidP="00E47EB9">
            <w:pPr>
              <w:rPr>
                <w:b/>
                <w:sz w:val="20"/>
              </w:rPr>
            </w:pPr>
            <w:r w:rsidRPr="0044617B">
              <w:rPr>
                <w:b/>
                <w:sz w:val="20"/>
              </w:rPr>
              <w:t>Short description:</w:t>
            </w:r>
          </w:p>
          <w:p w14:paraId="4B54753D" w14:textId="77777777" w:rsidR="00A164C2" w:rsidRPr="0044617B" w:rsidRDefault="00A164C2" w:rsidP="00E47EB9">
            <w:pPr>
              <w:rPr>
                <w:sz w:val="20"/>
              </w:rPr>
            </w:pPr>
            <w:r w:rsidRPr="0044617B">
              <w:rPr>
                <w:bCs/>
                <w:sz w:val="20"/>
              </w:rPr>
              <w:t>(*</w:t>
            </w:r>
            <w:proofErr w:type="gramStart"/>
            <w:r w:rsidRPr="0044617B">
              <w:rPr>
                <w:bCs/>
                <w:sz w:val="20"/>
              </w:rPr>
              <w:t>required</w:t>
            </w:r>
            <w:proofErr w:type="gramEnd"/>
            <w:r w:rsidRPr="0044617B">
              <w:rPr>
                <w:bCs/>
                <w:sz w:val="20"/>
              </w:rPr>
              <w:t>)</w:t>
            </w:r>
          </w:p>
        </w:tc>
        <w:tc>
          <w:tcPr>
            <w:tcW w:w="6408" w:type="dxa"/>
            <w:vAlign w:val="center"/>
          </w:tcPr>
          <w:p w14:paraId="022273B0" w14:textId="77777777" w:rsidR="00A164C2" w:rsidRPr="0044617B" w:rsidRDefault="00A164C2" w:rsidP="00E47EB9">
            <w:pPr>
              <w:rPr>
                <w:sz w:val="20"/>
              </w:rPr>
            </w:pPr>
            <w:r w:rsidRPr="0044617B">
              <w:rPr>
                <w:sz w:val="20"/>
              </w:rPr>
              <w:t>Existing user logs in.</w:t>
            </w:r>
          </w:p>
        </w:tc>
      </w:tr>
      <w:tr w:rsidR="00E9548E" w:rsidRPr="0044617B" w14:paraId="5F39B6D1" w14:textId="77777777" w:rsidTr="00BF7B60">
        <w:tc>
          <w:tcPr>
            <w:tcW w:w="2448" w:type="dxa"/>
            <w:shd w:val="pct5" w:color="auto" w:fill="auto"/>
          </w:tcPr>
          <w:p w14:paraId="3024CE63" w14:textId="77777777" w:rsidR="00A164C2" w:rsidRPr="0044617B" w:rsidRDefault="00A164C2" w:rsidP="00E47EB9">
            <w:pPr>
              <w:rPr>
                <w:b/>
                <w:sz w:val="20"/>
              </w:rPr>
            </w:pPr>
            <w:r w:rsidRPr="0044617B">
              <w:rPr>
                <w:b/>
                <w:sz w:val="20"/>
              </w:rPr>
              <w:t>Detailed Description:</w:t>
            </w:r>
          </w:p>
          <w:p w14:paraId="0F0E7F10" w14:textId="77777777" w:rsidR="00A164C2" w:rsidRPr="0044617B" w:rsidRDefault="00A164C2" w:rsidP="00E47EB9">
            <w:pPr>
              <w:rPr>
                <w:bCs/>
                <w:sz w:val="20"/>
              </w:rPr>
            </w:pPr>
            <w:r w:rsidRPr="0044617B">
              <w:rPr>
                <w:bCs/>
                <w:sz w:val="20"/>
              </w:rPr>
              <w:t>(*</w:t>
            </w:r>
            <w:proofErr w:type="gramStart"/>
            <w:r w:rsidRPr="0044617B">
              <w:rPr>
                <w:bCs/>
                <w:sz w:val="20"/>
              </w:rPr>
              <w:t>required</w:t>
            </w:r>
            <w:proofErr w:type="gramEnd"/>
            <w:r w:rsidRPr="0044617B">
              <w:rPr>
                <w:bCs/>
                <w:sz w:val="20"/>
              </w:rPr>
              <w:t>)</w:t>
            </w:r>
          </w:p>
        </w:tc>
        <w:tc>
          <w:tcPr>
            <w:tcW w:w="6408" w:type="dxa"/>
            <w:vAlign w:val="center"/>
          </w:tcPr>
          <w:p w14:paraId="3A2D4D26" w14:textId="77777777" w:rsidR="00A164C2" w:rsidRPr="0044617B" w:rsidRDefault="00A164C2" w:rsidP="00E47EB9">
            <w:pPr>
              <w:numPr>
                <w:ilvl w:val="0"/>
                <w:numId w:val="31"/>
              </w:numPr>
              <w:rPr>
                <w:sz w:val="20"/>
              </w:rPr>
            </w:pPr>
            <w:r w:rsidRPr="0044617B">
              <w:rPr>
                <w:sz w:val="20"/>
              </w:rPr>
              <w:t>User must provide previously established username/password to login</w:t>
            </w:r>
          </w:p>
          <w:p w14:paraId="76F57774" w14:textId="77777777" w:rsidR="00A164C2" w:rsidRPr="0044617B" w:rsidRDefault="00A164C2" w:rsidP="00E47EB9">
            <w:pPr>
              <w:numPr>
                <w:ilvl w:val="0"/>
                <w:numId w:val="31"/>
              </w:numPr>
              <w:rPr>
                <w:sz w:val="20"/>
              </w:rPr>
            </w:pPr>
            <w:r w:rsidRPr="0044617B">
              <w:rPr>
                <w:sz w:val="20"/>
              </w:rPr>
              <w:t>If username/password combination is invalid, allow for 4 retries</w:t>
            </w:r>
          </w:p>
          <w:p w14:paraId="41F49660" w14:textId="77777777" w:rsidR="00A164C2" w:rsidRPr="0044617B" w:rsidRDefault="00A164C2" w:rsidP="00DD5FA6">
            <w:pPr>
              <w:numPr>
                <w:ilvl w:val="0"/>
                <w:numId w:val="31"/>
              </w:numPr>
              <w:rPr>
                <w:sz w:val="20"/>
              </w:rPr>
            </w:pPr>
            <w:r w:rsidRPr="0044617B">
              <w:rPr>
                <w:sz w:val="20"/>
              </w:rPr>
              <w:t>After the 4</w:t>
            </w:r>
            <w:r w:rsidRPr="0044617B">
              <w:rPr>
                <w:sz w:val="20"/>
                <w:vertAlign w:val="superscript"/>
              </w:rPr>
              <w:t>th</w:t>
            </w:r>
            <w:r w:rsidRPr="0044617B">
              <w:rPr>
                <w:sz w:val="20"/>
              </w:rPr>
              <w:t xml:space="preserve"> try, block the user IP address for 5 minutes and notify via email about potential unauthorized access</w:t>
            </w:r>
          </w:p>
        </w:tc>
      </w:tr>
      <w:tr w:rsidR="00E9548E" w:rsidRPr="0044617B" w14:paraId="1A499FEA" w14:textId="77777777" w:rsidTr="00BF7B60">
        <w:tc>
          <w:tcPr>
            <w:tcW w:w="2448" w:type="dxa"/>
            <w:shd w:val="pct5" w:color="auto" w:fill="auto"/>
          </w:tcPr>
          <w:p w14:paraId="442756E1" w14:textId="77777777" w:rsidR="00A164C2" w:rsidRPr="0044617B" w:rsidRDefault="00A164C2" w:rsidP="00E47EB9">
            <w:pPr>
              <w:rPr>
                <w:sz w:val="20"/>
              </w:rPr>
            </w:pPr>
            <w:r w:rsidRPr="0044617B">
              <w:rPr>
                <w:b/>
                <w:sz w:val="20"/>
              </w:rPr>
              <w:t>Pre-Conditions</w:t>
            </w:r>
            <w:r w:rsidRPr="0044617B">
              <w:rPr>
                <w:sz w:val="20"/>
              </w:rPr>
              <w:t>:</w:t>
            </w:r>
          </w:p>
          <w:p w14:paraId="343CBF3E" w14:textId="77777777" w:rsidR="00A164C2" w:rsidRPr="0044617B" w:rsidRDefault="00A164C2" w:rsidP="00E47EB9">
            <w:pPr>
              <w:rPr>
                <w:sz w:val="20"/>
              </w:rPr>
            </w:pPr>
            <w:r w:rsidRPr="0044617B">
              <w:rPr>
                <w:sz w:val="20"/>
              </w:rPr>
              <w:t>(</w:t>
            </w:r>
            <w:proofErr w:type="gramStart"/>
            <w:r w:rsidRPr="0044617B">
              <w:rPr>
                <w:sz w:val="20"/>
              </w:rPr>
              <w:t>optional</w:t>
            </w:r>
            <w:proofErr w:type="gramEnd"/>
            <w:r w:rsidRPr="0044617B">
              <w:rPr>
                <w:sz w:val="20"/>
              </w:rPr>
              <w:t>)</w:t>
            </w:r>
          </w:p>
        </w:tc>
        <w:tc>
          <w:tcPr>
            <w:tcW w:w="6408" w:type="dxa"/>
            <w:vAlign w:val="center"/>
          </w:tcPr>
          <w:p w14:paraId="19818EA2" w14:textId="77777777" w:rsidR="00A164C2" w:rsidRPr="0044617B" w:rsidRDefault="00A164C2" w:rsidP="00E47EB9">
            <w:pPr>
              <w:rPr>
                <w:sz w:val="20"/>
              </w:rPr>
            </w:pPr>
            <w:r w:rsidRPr="0044617B">
              <w:rPr>
                <w:sz w:val="20"/>
              </w:rPr>
              <w:t xml:space="preserve">User must already have a username/password established /see </w:t>
            </w:r>
            <w:r w:rsidR="00255E58" w:rsidRPr="0044617B">
              <w:rPr>
                <w:sz w:val="20"/>
              </w:rPr>
              <w:t>R</w:t>
            </w:r>
            <w:r w:rsidRPr="0044617B">
              <w:rPr>
                <w:sz w:val="20"/>
              </w:rPr>
              <w:t xml:space="preserve">egistration requirements </w:t>
            </w:r>
            <w:proofErr w:type="spellStart"/>
            <w:r w:rsidRPr="0044617B">
              <w:rPr>
                <w:sz w:val="20"/>
              </w:rPr>
              <w:t>Seq</w:t>
            </w:r>
            <w:proofErr w:type="spellEnd"/>
            <w:r w:rsidRPr="0044617B">
              <w:rPr>
                <w:sz w:val="20"/>
              </w:rPr>
              <w:t xml:space="preserve"> No: 001</w:t>
            </w:r>
          </w:p>
        </w:tc>
      </w:tr>
      <w:tr w:rsidR="00E9548E" w:rsidRPr="0044617B" w14:paraId="26A3EC07" w14:textId="77777777" w:rsidTr="00BF7B60">
        <w:tc>
          <w:tcPr>
            <w:tcW w:w="2448" w:type="dxa"/>
            <w:shd w:val="pct5" w:color="auto" w:fill="auto"/>
          </w:tcPr>
          <w:p w14:paraId="15889D4A" w14:textId="77777777" w:rsidR="00A164C2" w:rsidRPr="0044617B" w:rsidRDefault="00A164C2" w:rsidP="00E47EB9">
            <w:pPr>
              <w:rPr>
                <w:b/>
                <w:sz w:val="20"/>
              </w:rPr>
            </w:pPr>
            <w:r w:rsidRPr="0044617B">
              <w:rPr>
                <w:b/>
                <w:sz w:val="20"/>
              </w:rPr>
              <w:t>Post Conditions:</w:t>
            </w:r>
          </w:p>
          <w:p w14:paraId="3506EC16" w14:textId="77777777" w:rsidR="00A164C2" w:rsidRPr="0044617B" w:rsidRDefault="00A164C2" w:rsidP="00E47EB9">
            <w:pPr>
              <w:rPr>
                <w:bCs/>
                <w:sz w:val="20"/>
              </w:rPr>
            </w:pPr>
            <w:r w:rsidRPr="0044617B">
              <w:rPr>
                <w:bCs/>
                <w:sz w:val="20"/>
              </w:rPr>
              <w:t>(</w:t>
            </w:r>
            <w:proofErr w:type="gramStart"/>
            <w:r w:rsidRPr="0044617B">
              <w:rPr>
                <w:bCs/>
                <w:sz w:val="20"/>
              </w:rPr>
              <w:t>optional</w:t>
            </w:r>
            <w:proofErr w:type="gramEnd"/>
            <w:r w:rsidRPr="0044617B">
              <w:rPr>
                <w:bCs/>
                <w:sz w:val="20"/>
              </w:rPr>
              <w:t>)</w:t>
            </w:r>
          </w:p>
        </w:tc>
        <w:tc>
          <w:tcPr>
            <w:tcW w:w="6408" w:type="dxa"/>
            <w:vAlign w:val="center"/>
          </w:tcPr>
          <w:p w14:paraId="659BD76A" w14:textId="77777777" w:rsidR="00A164C2" w:rsidRPr="0044617B" w:rsidRDefault="00937518" w:rsidP="00937518">
            <w:pPr>
              <w:rPr>
                <w:sz w:val="20"/>
              </w:rPr>
            </w:pPr>
            <w:r w:rsidRPr="0044617B">
              <w:rPr>
                <w:sz w:val="20"/>
              </w:rPr>
              <w:t>Notify via email to reset the password upon unsuccessful</w:t>
            </w:r>
          </w:p>
        </w:tc>
      </w:tr>
      <w:tr w:rsidR="00E9548E" w:rsidRPr="0044617B" w14:paraId="30E825E0" w14:textId="77777777" w:rsidTr="00BF7B60">
        <w:tc>
          <w:tcPr>
            <w:tcW w:w="2448" w:type="dxa"/>
            <w:shd w:val="pct5" w:color="auto" w:fill="auto"/>
          </w:tcPr>
          <w:p w14:paraId="79A29F4F" w14:textId="77777777" w:rsidR="00A164C2" w:rsidRPr="0044617B" w:rsidRDefault="00A164C2" w:rsidP="00E47EB9">
            <w:pPr>
              <w:rPr>
                <w:b/>
                <w:sz w:val="20"/>
              </w:rPr>
            </w:pPr>
            <w:r w:rsidRPr="0044617B">
              <w:rPr>
                <w:b/>
                <w:sz w:val="20"/>
              </w:rPr>
              <w:t>Other attributes:</w:t>
            </w:r>
          </w:p>
          <w:p w14:paraId="6EC68093" w14:textId="77777777" w:rsidR="00A164C2" w:rsidRPr="0044617B" w:rsidRDefault="00A164C2" w:rsidP="00E47EB9">
            <w:pPr>
              <w:rPr>
                <w:bCs/>
                <w:sz w:val="20"/>
              </w:rPr>
            </w:pPr>
            <w:r w:rsidRPr="0044617B">
              <w:rPr>
                <w:bCs/>
                <w:sz w:val="20"/>
              </w:rPr>
              <w:t>(</w:t>
            </w:r>
            <w:proofErr w:type="gramStart"/>
            <w:r w:rsidRPr="0044617B">
              <w:rPr>
                <w:bCs/>
                <w:sz w:val="20"/>
              </w:rPr>
              <w:t>optional</w:t>
            </w:r>
            <w:proofErr w:type="gramEnd"/>
            <w:r w:rsidRPr="0044617B">
              <w:rPr>
                <w:bCs/>
                <w:sz w:val="20"/>
              </w:rPr>
              <w:t>)</w:t>
            </w:r>
          </w:p>
        </w:tc>
        <w:tc>
          <w:tcPr>
            <w:tcW w:w="6408" w:type="dxa"/>
            <w:vAlign w:val="center"/>
          </w:tcPr>
          <w:p w14:paraId="503F7060" w14:textId="77777777" w:rsidR="00A164C2" w:rsidRDefault="00A164C2" w:rsidP="00E47EB9">
            <w:pPr>
              <w:rPr>
                <w:sz w:val="20"/>
              </w:rPr>
            </w:pPr>
            <w:r w:rsidRPr="0044617B">
              <w:rPr>
                <w:sz w:val="20"/>
              </w:rPr>
              <w:t>Keep log of login attempts in the backend system</w:t>
            </w:r>
          </w:p>
          <w:p w14:paraId="2CC6FF26" w14:textId="77777777" w:rsidR="00E9548E" w:rsidRDefault="00E9548E" w:rsidP="00E47EB9">
            <w:pPr>
              <w:rPr>
                <w:sz w:val="20"/>
              </w:rPr>
            </w:pPr>
          </w:p>
          <w:p w14:paraId="69371A56" w14:textId="77777777" w:rsidR="00E9548E" w:rsidRDefault="00E9548E" w:rsidP="00E47EB9">
            <w:pPr>
              <w:rPr>
                <w:sz w:val="20"/>
              </w:rPr>
            </w:pPr>
            <w:r>
              <w:rPr>
                <w:sz w:val="20"/>
              </w:rPr>
              <w:t>Users who have not logged in for the past 7 days will be automatically logged out and will have to login again.</w:t>
            </w:r>
          </w:p>
          <w:p w14:paraId="01FA44AA" w14:textId="77777777" w:rsidR="00226909" w:rsidRDefault="00226909" w:rsidP="00E47EB9">
            <w:pPr>
              <w:rPr>
                <w:sz w:val="20"/>
              </w:rPr>
            </w:pPr>
          </w:p>
          <w:p w14:paraId="7928E50D" w14:textId="77777777" w:rsidR="00226909" w:rsidRPr="0044617B" w:rsidRDefault="00226909" w:rsidP="00E47EB9">
            <w:pPr>
              <w:rPr>
                <w:sz w:val="20"/>
              </w:rPr>
            </w:pPr>
            <w:r>
              <w:rPr>
                <w:sz w:val="20"/>
              </w:rPr>
              <w:t xml:space="preserve">Passwords will be saved using SHA512 encryption. </w:t>
            </w:r>
          </w:p>
        </w:tc>
      </w:tr>
    </w:tbl>
    <w:p w14:paraId="5501E069" w14:textId="77777777" w:rsidR="003D2684" w:rsidRDefault="003D2684" w:rsidP="00E47EB9">
      <w:pPr>
        <w:pStyle w:val="BodyText2"/>
      </w:pPr>
    </w:p>
    <w:p w14:paraId="440AF469" w14:textId="77777777" w:rsidR="0044617B" w:rsidRDefault="0044617B" w:rsidP="00E47EB9">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945F89" w:rsidRPr="0044617B" w14:paraId="688DDAAE" w14:textId="77777777" w:rsidTr="00BF7B60">
        <w:tc>
          <w:tcPr>
            <w:tcW w:w="2448" w:type="dxa"/>
            <w:shd w:val="pct5" w:color="auto" w:fill="auto"/>
          </w:tcPr>
          <w:p w14:paraId="734F38EF" w14:textId="77777777" w:rsidR="00945F89" w:rsidRPr="0044617B" w:rsidRDefault="00945F89" w:rsidP="00E47EB9">
            <w:pPr>
              <w:rPr>
                <w:rFonts w:cs="Arial"/>
                <w:b/>
                <w:sz w:val="20"/>
              </w:rPr>
            </w:pPr>
            <w:r w:rsidRPr="0044617B">
              <w:rPr>
                <w:rFonts w:cs="Arial"/>
                <w:b/>
                <w:sz w:val="20"/>
              </w:rPr>
              <w:t>Requirement Title:</w:t>
            </w:r>
          </w:p>
          <w:p w14:paraId="41480C08" w14:textId="77777777" w:rsidR="00945F89" w:rsidRPr="0044617B" w:rsidRDefault="00945F89" w:rsidP="00E47EB9">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04025545" w14:textId="77777777" w:rsidR="00945F89" w:rsidRPr="0044617B" w:rsidRDefault="00945F89" w:rsidP="00E47EB9">
            <w:pPr>
              <w:rPr>
                <w:rFonts w:cs="Arial"/>
                <w:sz w:val="20"/>
              </w:rPr>
            </w:pPr>
            <w:r w:rsidRPr="0044617B">
              <w:rPr>
                <w:rFonts w:cs="Arial"/>
                <w:sz w:val="20"/>
              </w:rPr>
              <w:t>Login</w:t>
            </w:r>
          </w:p>
        </w:tc>
      </w:tr>
      <w:tr w:rsidR="00945F89" w:rsidRPr="0044617B" w14:paraId="01793E29" w14:textId="77777777" w:rsidTr="00BF7B60">
        <w:tc>
          <w:tcPr>
            <w:tcW w:w="2448" w:type="dxa"/>
            <w:shd w:val="pct5" w:color="auto" w:fill="auto"/>
          </w:tcPr>
          <w:p w14:paraId="250B4245" w14:textId="77777777" w:rsidR="00945F89" w:rsidRPr="0044617B" w:rsidRDefault="00945F89" w:rsidP="00E47EB9">
            <w:pPr>
              <w:rPr>
                <w:rFonts w:cs="Arial"/>
                <w:b/>
                <w:sz w:val="20"/>
              </w:rPr>
            </w:pPr>
            <w:r w:rsidRPr="0044617B">
              <w:rPr>
                <w:rFonts w:cs="Arial"/>
                <w:b/>
                <w:sz w:val="20"/>
              </w:rPr>
              <w:t>Sequence No:</w:t>
            </w:r>
          </w:p>
          <w:p w14:paraId="3BFA0A9D" w14:textId="77777777" w:rsidR="00945F89" w:rsidRPr="0044617B" w:rsidRDefault="00945F89" w:rsidP="00E47EB9">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0275EFB2" w14:textId="77777777" w:rsidR="00945F89" w:rsidRPr="0044617B" w:rsidRDefault="00945F89" w:rsidP="00E47EB9">
            <w:pPr>
              <w:rPr>
                <w:rFonts w:cs="Arial"/>
                <w:sz w:val="20"/>
              </w:rPr>
            </w:pPr>
            <w:r w:rsidRPr="0044617B">
              <w:rPr>
                <w:rFonts w:cs="Arial"/>
                <w:sz w:val="20"/>
              </w:rPr>
              <w:t>002</w:t>
            </w:r>
          </w:p>
        </w:tc>
      </w:tr>
      <w:tr w:rsidR="00945F89" w:rsidRPr="0044617B" w14:paraId="72890605" w14:textId="77777777" w:rsidTr="00BF7B60">
        <w:tc>
          <w:tcPr>
            <w:tcW w:w="2448" w:type="dxa"/>
            <w:shd w:val="pct5" w:color="auto" w:fill="auto"/>
          </w:tcPr>
          <w:p w14:paraId="23524ABE" w14:textId="77777777" w:rsidR="00945F89" w:rsidRPr="0044617B" w:rsidRDefault="00945F89" w:rsidP="00E47EB9">
            <w:pPr>
              <w:rPr>
                <w:rFonts w:cs="Arial"/>
                <w:b/>
                <w:sz w:val="20"/>
              </w:rPr>
            </w:pPr>
            <w:r w:rsidRPr="0044617B">
              <w:rPr>
                <w:rFonts w:cs="Arial"/>
                <w:b/>
                <w:sz w:val="20"/>
              </w:rPr>
              <w:t>Short description:</w:t>
            </w:r>
          </w:p>
          <w:p w14:paraId="270A2D11" w14:textId="77777777" w:rsidR="00945F89" w:rsidRPr="0044617B" w:rsidRDefault="00945F89" w:rsidP="00E47EB9">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4C6FA7E6" w14:textId="77777777" w:rsidR="00945F89" w:rsidRPr="0044617B" w:rsidRDefault="00945F89" w:rsidP="00E47EB9">
            <w:pPr>
              <w:rPr>
                <w:rFonts w:cs="Arial"/>
                <w:sz w:val="20"/>
              </w:rPr>
            </w:pPr>
            <w:r w:rsidRPr="0044617B">
              <w:rPr>
                <w:rFonts w:cs="Arial"/>
                <w:sz w:val="20"/>
              </w:rPr>
              <w:t>Reset user password</w:t>
            </w:r>
          </w:p>
        </w:tc>
      </w:tr>
      <w:tr w:rsidR="00945F89" w:rsidRPr="0044617B" w14:paraId="459A3A2F" w14:textId="77777777" w:rsidTr="00BF7B60">
        <w:tc>
          <w:tcPr>
            <w:tcW w:w="2448" w:type="dxa"/>
            <w:shd w:val="pct5" w:color="auto" w:fill="auto"/>
          </w:tcPr>
          <w:p w14:paraId="0DB8DFB6" w14:textId="77777777" w:rsidR="00945F89" w:rsidRPr="0044617B" w:rsidRDefault="00945F89" w:rsidP="00E47EB9">
            <w:pPr>
              <w:rPr>
                <w:rFonts w:cs="Arial"/>
                <w:b/>
                <w:sz w:val="20"/>
              </w:rPr>
            </w:pPr>
            <w:r w:rsidRPr="0044617B">
              <w:rPr>
                <w:rFonts w:cs="Arial"/>
                <w:b/>
                <w:sz w:val="20"/>
              </w:rPr>
              <w:t>Detailed Description:</w:t>
            </w:r>
          </w:p>
          <w:p w14:paraId="086B0031" w14:textId="77777777" w:rsidR="00945F89" w:rsidRPr="0044617B" w:rsidRDefault="00945F89" w:rsidP="00E47EB9">
            <w:pPr>
              <w:rPr>
                <w:rFonts w:cs="Arial"/>
                <w:bCs/>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0BF31EB0" w14:textId="77777777" w:rsidR="00945F89" w:rsidRPr="0044617B" w:rsidRDefault="00945F89" w:rsidP="00E47EB9">
            <w:pPr>
              <w:pStyle w:val="ListParagraph"/>
              <w:numPr>
                <w:ilvl w:val="0"/>
                <w:numId w:val="29"/>
              </w:numPr>
              <w:rPr>
                <w:rFonts w:ascii="Arial" w:hAnsi="Arial" w:cs="Arial"/>
                <w:sz w:val="20"/>
                <w:szCs w:val="20"/>
              </w:rPr>
            </w:pPr>
            <w:r w:rsidRPr="0044617B">
              <w:rPr>
                <w:rFonts w:ascii="Arial" w:hAnsi="Arial" w:cs="Arial"/>
                <w:sz w:val="20"/>
                <w:szCs w:val="20"/>
              </w:rPr>
              <w:t>User must provide the following information in order to proceed with resetting the password:</w:t>
            </w:r>
          </w:p>
          <w:p w14:paraId="08ECF2F9" w14:textId="77777777" w:rsidR="00945F89" w:rsidRPr="0044617B" w:rsidRDefault="00945F89" w:rsidP="00E47EB9">
            <w:pPr>
              <w:pStyle w:val="ListParagraph"/>
              <w:numPr>
                <w:ilvl w:val="1"/>
                <w:numId w:val="29"/>
              </w:numPr>
              <w:rPr>
                <w:rFonts w:ascii="Arial" w:hAnsi="Arial" w:cs="Arial"/>
                <w:sz w:val="20"/>
                <w:szCs w:val="20"/>
              </w:rPr>
            </w:pPr>
            <w:r w:rsidRPr="0044617B">
              <w:rPr>
                <w:rFonts w:ascii="Arial" w:hAnsi="Arial" w:cs="Arial"/>
                <w:sz w:val="20"/>
                <w:szCs w:val="20"/>
              </w:rPr>
              <w:t>Username, Date of Birth</w:t>
            </w:r>
          </w:p>
          <w:p w14:paraId="0531F44E" w14:textId="77777777" w:rsidR="00945F89" w:rsidRPr="0044617B" w:rsidRDefault="00945F89" w:rsidP="00E47EB9">
            <w:pPr>
              <w:pStyle w:val="ListParagraph"/>
              <w:numPr>
                <w:ilvl w:val="0"/>
                <w:numId w:val="29"/>
              </w:numPr>
              <w:rPr>
                <w:rFonts w:ascii="Arial" w:hAnsi="Arial" w:cs="Arial"/>
                <w:sz w:val="20"/>
                <w:szCs w:val="20"/>
              </w:rPr>
            </w:pPr>
            <w:r w:rsidRPr="0044617B">
              <w:rPr>
                <w:rFonts w:ascii="Arial" w:hAnsi="Arial" w:cs="Arial"/>
                <w:sz w:val="20"/>
                <w:szCs w:val="20"/>
              </w:rPr>
              <w:t>Upon confirming the username and DOB, system must send an email to the email address which was provided during the user registration along with a link to reset the password, and a temporary password</w:t>
            </w:r>
          </w:p>
          <w:p w14:paraId="68761080" w14:textId="77777777" w:rsidR="00945F89" w:rsidRPr="0044617B" w:rsidRDefault="00945F89" w:rsidP="00E47EB9">
            <w:pPr>
              <w:pStyle w:val="ListParagraph"/>
              <w:numPr>
                <w:ilvl w:val="0"/>
                <w:numId w:val="29"/>
              </w:numPr>
              <w:rPr>
                <w:rFonts w:ascii="Arial" w:hAnsi="Arial" w:cs="Arial"/>
                <w:sz w:val="20"/>
                <w:szCs w:val="20"/>
              </w:rPr>
            </w:pPr>
            <w:r w:rsidRPr="0044617B">
              <w:rPr>
                <w:rFonts w:ascii="Arial" w:hAnsi="Arial" w:cs="Arial"/>
                <w:sz w:val="20"/>
                <w:szCs w:val="20"/>
              </w:rPr>
              <w:t>Select new Password:</w:t>
            </w:r>
          </w:p>
          <w:p w14:paraId="1463F93C" w14:textId="77777777" w:rsidR="00945F89" w:rsidRPr="0044617B" w:rsidRDefault="00945F89" w:rsidP="00E47EB9">
            <w:pPr>
              <w:pStyle w:val="ListParagraph"/>
              <w:numPr>
                <w:ilvl w:val="1"/>
                <w:numId w:val="29"/>
              </w:numPr>
              <w:rPr>
                <w:rFonts w:ascii="Arial" w:hAnsi="Arial" w:cs="Arial"/>
                <w:sz w:val="20"/>
                <w:szCs w:val="20"/>
              </w:rPr>
            </w:pPr>
            <w:r w:rsidRPr="0044617B">
              <w:rPr>
                <w:rFonts w:ascii="Arial" w:hAnsi="Arial" w:cs="Arial"/>
                <w:sz w:val="20"/>
                <w:szCs w:val="20"/>
              </w:rPr>
              <w:t>User must enter the temporary password mentioned in the email</w:t>
            </w:r>
          </w:p>
          <w:p w14:paraId="5A5D3A81" w14:textId="77777777" w:rsidR="00945F89" w:rsidRPr="0044617B" w:rsidRDefault="00945F89" w:rsidP="00735A93">
            <w:pPr>
              <w:pStyle w:val="ListParagraph"/>
              <w:numPr>
                <w:ilvl w:val="1"/>
                <w:numId w:val="29"/>
              </w:numPr>
              <w:rPr>
                <w:rFonts w:ascii="Arial" w:hAnsi="Arial" w:cs="Arial"/>
                <w:sz w:val="20"/>
                <w:szCs w:val="20"/>
              </w:rPr>
            </w:pPr>
            <w:r w:rsidRPr="0044617B">
              <w:rPr>
                <w:rFonts w:ascii="Arial" w:hAnsi="Arial" w:cs="Arial"/>
                <w:sz w:val="20"/>
                <w:szCs w:val="20"/>
              </w:rPr>
              <w:t xml:space="preserve">User must select a new password. See/ Registration </w:t>
            </w:r>
            <w:proofErr w:type="spellStart"/>
            <w:r w:rsidRPr="0044617B">
              <w:rPr>
                <w:rFonts w:ascii="Arial" w:hAnsi="Arial" w:cs="Arial"/>
                <w:sz w:val="20"/>
                <w:szCs w:val="20"/>
              </w:rPr>
              <w:t>Seq</w:t>
            </w:r>
            <w:proofErr w:type="spellEnd"/>
            <w:r w:rsidRPr="0044617B">
              <w:rPr>
                <w:rFonts w:ascii="Arial" w:hAnsi="Arial" w:cs="Arial"/>
                <w:sz w:val="20"/>
                <w:szCs w:val="20"/>
              </w:rPr>
              <w:t>: 001 for password requirements.</w:t>
            </w:r>
          </w:p>
        </w:tc>
      </w:tr>
      <w:tr w:rsidR="00945F89" w:rsidRPr="0044617B" w14:paraId="13225C8D" w14:textId="77777777" w:rsidTr="00BF7B60">
        <w:tc>
          <w:tcPr>
            <w:tcW w:w="2448" w:type="dxa"/>
            <w:shd w:val="pct5" w:color="auto" w:fill="auto"/>
          </w:tcPr>
          <w:p w14:paraId="48B6F650" w14:textId="77777777" w:rsidR="00945F89" w:rsidRPr="0044617B" w:rsidRDefault="00945F89" w:rsidP="00E47EB9">
            <w:pPr>
              <w:rPr>
                <w:rFonts w:cs="Arial"/>
                <w:sz w:val="20"/>
              </w:rPr>
            </w:pPr>
            <w:r w:rsidRPr="0044617B">
              <w:rPr>
                <w:rFonts w:cs="Arial"/>
                <w:b/>
                <w:sz w:val="20"/>
              </w:rPr>
              <w:t>Pre-Conditions</w:t>
            </w:r>
            <w:r w:rsidRPr="0044617B">
              <w:rPr>
                <w:rFonts w:cs="Arial"/>
                <w:sz w:val="20"/>
              </w:rPr>
              <w:t>:</w:t>
            </w:r>
          </w:p>
          <w:p w14:paraId="2E1441B7" w14:textId="77777777" w:rsidR="00945F89" w:rsidRPr="0044617B" w:rsidRDefault="00945F89" w:rsidP="00E47EB9">
            <w:pPr>
              <w:rPr>
                <w:rFonts w:cs="Arial"/>
                <w:sz w:val="20"/>
              </w:rPr>
            </w:pPr>
            <w:r w:rsidRPr="0044617B">
              <w:rPr>
                <w:rFonts w:cs="Arial"/>
                <w:sz w:val="20"/>
              </w:rPr>
              <w:t>(</w:t>
            </w:r>
            <w:proofErr w:type="gramStart"/>
            <w:r w:rsidRPr="0044617B">
              <w:rPr>
                <w:rFonts w:cs="Arial"/>
                <w:sz w:val="20"/>
              </w:rPr>
              <w:t>optional</w:t>
            </w:r>
            <w:proofErr w:type="gramEnd"/>
            <w:r w:rsidRPr="0044617B">
              <w:rPr>
                <w:rFonts w:cs="Arial"/>
                <w:sz w:val="20"/>
              </w:rPr>
              <w:t>)</w:t>
            </w:r>
          </w:p>
        </w:tc>
        <w:tc>
          <w:tcPr>
            <w:tcW w:w="6408" w:type="dxa"/>
            <w:vAlign w:val="center"/>
          </w:tcPr>
          <w:p w14:paraId="5A29DD79" w14:textId="77777777" w:rsidR="00945F89" w:rsidRPr="0044617B" w:rsidRDefault="00945F89" w:rsidP="00E47EB9">
            <w:pPr>
              <w:rPr>
                <w:rFonts w:cs="Arial"/>
                <w:sz w:val="20"/>
              </w:rPr>
            </w:pPr>
            <w:r w:rsidRPr="0044617B">
              <w:rPr>
                <w:rFonts w:cs="Arial"/>
                <w:sz w:val="20"/>
              </w:rPr>
              <w:t>User must know his username.</w:t>
            </w:r>
          </w:p>
        </w:tc>
      </w:tr>
      <w:tr w:rsidR="00945F89" w:rsidRPr="0044617B" w14:paraId="5DA73D37" w14:textId="77777777" w:rsidTr="00BF7B60">
        <w:tc>
          <w:tcPr>
            <w:tcW w:w="2448" w:type="dxa"/>
            <w:shd w:val="pct5" w:color="auto" w:fill="auto"/>
          </w:tcPr>
          <w:p w14:paraId="28454EC9" w14:textId="77777777" w:rsidR="00945F89" w:rsidRPr="0044617B" w:rsidRDefault="00945F89" w:rsidP="00E47EB9">
            <w:pPr>
              <w:rPr>
                <w:rFonts w:cs="Arial"/>
                <w:b/>
                <w:sz w:val="20"/>
              </w:rPr>
            </w:pPr>
            <w:r w:rsidRPr="0044617B">
              <w:rPr>
                <w:rFonts w:cs="Arial"/>
                <w:b/>
                <w:sz w:val="20"/>
              </w:rPr>
              <w:t>Post Conditions:</w:t>
            </w:r>
          </w:p>
          <w:p w14:paraId="05EC4C64" w14:textId="77777777" w:rsidR="00945F89" w:rsidRPr="0044617B" w:rsidRDefault="00945F89" w:rsidP="00E47EB9">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553B43DC" w14:textId="77777777" w:rsidR="00945F89" w:rsidRPr="0044617B" w:rsidRDefault="00945F89" w:rsidP="00E47EB9">
            <w:pPr>
              <w:rPr>
                <w:rFonts w:cs="Arial"/>
                <w:sz w:val="20"/>
              </w:rPr>
            </w:pPr>
            <w:r w:rsidRPr="0044617B">
              <w:rPr>
                <w:rFonts w:cs="Arial"/>
                <w:sz w:val="20"/>
              </w:rPr>
              <w:t>Notify user regarding the password change via email</w:t>
            </w:r>
          </w:p>
        </w:tc>
      </w:tr>
      <w:tr w:rsidR="00945F89" w:rsidRPr="0044617B" w14:paraId="1C3012C6" w14:textId="77777777" w:rsidTr="00BF7B60">
        <w:tc>
          <w:tcPr>
            <w:tcW w:w="2448" w:type="dxa"/>
            <w:shd w:val="pct5" w:color="auto" w:fill="auto"/>
          </w:tcPr>
          <w:p w14:paraId="73E44F34" w14:textId="77777777" w:rsidR="00945F89" w:rsidRPr="0044617B" w:rsidRDefault="00945F89" w:rsidP="00E47EB9">
            <w:pPr>
              <w:rPr>
                <w:rFonts w:cs="Arial"/>
                <w:b/>
                <w:sz w:val="20"/>
              </w:rPr>
            </w:pPr>
            <w:r w:rsidRPr="0044617B">
              <w:rPr>
                <w:rFonts w:cs="Arial"/>
                <w:b/>
                <w:sz w:val="20"/>
              </w:rPr>
              <w:t>Other attributes:</w:t>
            </w:r>
          </w:p>
          <w:p w14:paraId="18BF7122" w14:textId="77777777" w:rsidR="00945F89" w:rsidRPr="0044617B" w:rsidRDefault="00945F89" w:rsidP="00E47EB9">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0363E6EB" w14:textId="77777777" w:rsidR="00945F89" w:rsidRPr="0044617B" w:rsidRDefault="00945F89" w:rsidP="00E47EB9">
            <w:pPr>
              <w:pStyle w:val="ListParagraph"/>
              <w:numPr>
                <w:ilvl w:val="0"/>
                <w:numId w:val="30"/>
              </w:numPr>
              <w:rPr>
                <w:rFonts w:ascii="Arial" w:hAnsi="Arial" w:cs="Arial"/>
                <w:sz w:val="20"/>
                <w:szCs w:val="20"/>
              </w:rPr>
            </w:pPr>
            <w:r w:rsidRPr="0044617B">
              <w:rPr>
                <w:rFonts w:ascii="Arial" w:hAnsi="Arial" w:cs="Arial"/>
                <w:sz w:val="20"/>
                <w:szCs w:val="20"/>
              </w:rPr>
              <w:t>Keep log of password reset history.</w:t>
            </w:r>
          </w:p>
          <w:p w14:paraId="2A9E7660" w14:textId="77777777" w:rsidR="00945F89" w:rsidRPr="0044617B" w:rsidRDefault="00945F89" w:rsidP="00E47EB9">
            <w:pPr>
              <w:pStyle w:val="ListParagraph"/>
              <w:numPr>
                <w:ilvl w:val="0"/>
                <w:numId w:val="30"/>
              </w:numPr>
              <w:rPr>
                <w:rFonts w:ascii="Arial" w:hAnsi="Arial" w:cs="Arial"/>
                <w:sz w:val="20"/>
                <w:szCs w:val="20"/>
              </w:rPr>
            </w:pPr>
            <w:r w:rsidRPr="0044617B">
              <w:rPr>
                <w:rFonts w:ascii="Arial" w:hAnsi="Arial" w:cs="Arial"/>
                <w:sz w:val="20"/>
                <w:szCs w:val="20"/>
              </w:rPr>
              <w:t>Do not allow more than 1 password reset in 1 week.</w:t>
            </w:r>
          </w:p>
        </w:tc>
      </w:tr>
    </w:tbl>
    <w:p w14:paraId="7B4CFDDC" w14:textId="77777777" w:rsidR="00945F89" w:rsidRDefault="00945F89">
      <w:pPr>
        <w:pStyle w:val="BodyText2"/>
      </w:pPr>
    </w:p>
    <w:p w14:paraId="53B3C925" w14:textId="77777777" w:rsidR="00797251" w:rsidRDefault="0044617B" w:rsidP="00B464D3">
      <w:pPr>
        <w:pStyle w:val="Heading2"/>
      </w:pPr>
      <w:r>
        <w:br w:type="page"/>
      </w:r>
      <w:bookmarkStart w:id="151" w:name="_Toc247782522"/>
      <w:r w:rsidR="00797251">
        <w:lastRenderedPageBreak/>
        <w:t>4.4 “</w:t>
      </w:r>
      <w:r w:rsidR="00B464D3">
        <w:t>Setup Tutoring Categories</w:t>
      </w:r>
      <w:r w:rsidR="001A7FC8">
        <w:t xml:space="preserve">” </w:t>
      </w:r>
      <w:r w:rsidR="00797251">
        <w:t>Requirements</w:t>
      </w:r>
      <w:bookmarkEnd w:id="151"/>
    </w:p>
    <w:p w14:paraId="333883C2" w14:textId="77777777" w:rsidR="0044617B" w:rsidRPr="0044617B" w:rsidRDefault="0044617B" w:rsidP="0044617B">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C460A6" w:rsidRPr="0044617B" w14:paraId="1EC414F1" w14:textId="77777777" w:rsidTr="00BF7B60">
        <w:tc>
          <w:tcPr>
            <w:tcW w:w="2448" w:type="dxa"/>
            <w:shd w:val="pct5" w:color="auto" w:fill="auto"/>
          </w:tcPr>
          <w:p w14:paraId="1A2371DC" w14:textId="77777777" w:rsidR="00D07B58" w:rsidRPr="0044617B" w:rsidRDefault="00D07B58" w:rsidP="00BF7B60">
            <w:pPr>
              <w:spacing w:line="276" w:lineRule="auto"/>
              <w:rPr>
                <w:b/>
                <w:sz w:val="20"/>
              </w:rPr>
            </w:pPr>
            <w:r w:rsidRPr="0044617B">
              <w:rPr>
                <w:b/>
                <w:sz w:val="20"/>
              </w:rPr>
              <w:t>Requirement Title:</w:t>
            </w:r>
          </w:p>
          <w:p w14:paraId="5CD3CA3B" w14:textId="77777777" w:rsidR="00D07B58" w:rsidRPr="0044617B" w:rsidRDefault="00D07B58" w:rsidP="00BF7B60">
            <w:pPr>
              <w:spacing w:line="276" w:lineRule="auto"/>
              <w:rPr>
                <w:sz w:val="20"/>
              </w:rPr>
            </w:pPr>
            <w:r w:rsidRPr="0044617B">
              <w:rPr>
                <w:bCs/>
                <w:sz w:val="20"/>
              </w:rPr>
              <w:t>(*</w:t>
            </w:r>
            <w:proofErr w:type="gramStart"/>
            <w:r w:rsidRPr="0044617B">
              <w:rPr>
                <w:bCs/>
                <w:sz w:val="20"/>
              </w:rPr>
              <w:t>required</w:t>
            </w:r>
            <w:proofErr w:type="gramEnd"/>
            <w:r w:rsidRPr="0044617B">
              <w:rPr>
                <w:bCs/>
                <w:sz w:val="20"/>
              </w:rPr>
              <w:t>)</w:t>
            </w:r>
          </w:p>
        </w:tc>
        <w:tc>
          <w:tcPr>
            <w:tcW w:w="6408" w:type="dxa"/>
            <w:vAlign w:val="center"/>
          </w:tcPr>
          <w:p w14:paraId="440213F2" w14:textId="77777777" w:rsidR="00D07B58" w:rsidRPr="0044617B" w:rsidRDefault="00D07B58" w:rsidP="00BF7B60">
            <w:pPr>
              <w:spacing w:line="276" w:lineRule="auto"/>
              <w:rPr>
                <w:sz w:val="20"/>
              </w:rPr>
            </w:pPr>
            <w:r w:rsidRPr="0044617B">
              <w:rPr>
                <w:sz w:val="20"/>
              </w:rPr>
              <w:t>Setup Category</w:t>
            </w:r>
          </w:p>
        </w:tc>
      </w:tr>
      <w:tr w:rsidR="00C460A6" w:rsidRPr="0044617B" w14:paraId="449B8EF8" w14:textId="77777777" w:rsidTr="00BF7B60">
        <w:tc>
          <w:tcPr>
            <w:tcW w:w="2448" w:type="dxa"/>
            <w:shd w:val="pct5" w:color="auto" w:fill="auto"/>
          </w:tcPr>
          <w:p w14:paraId="636415D9" w14:textId="77777777" w:rsidR="00D07B58" w:rsidRPr="0044617B" w:rsidRDefault="00D07B58" w:rsidP="00BF7B60">
            <w:pPr>
              <w:spacing w:line="276" w:lineRule="auto"/>
              <w:rPr>
                <w:b/>
                <w:sz w:val="20"/>
              </w:rPr>
            </w:pPr>
            <w:r w:rsidRPr="0044617B">
              <w:rPr>
                <w:b/>
                <w:sz w:val="20"/>
              </w:rPr>
              <w:t>Sequence No:</w:t>
            </w:r>
          </w:p>
          <w:p w14:paraId="11A71DCC" w14:textId="77777777" w:rsidR="00D07B58" w:rsidRPr="0044617B" w:rsidRDefault="00D07B58" w:rsidP="00BF7B60">
            <w:pPr>
              <w:spacing w:line="276" w:lineRule="auto"/>
              <w:rPr>
                <w:sz w:val="20"/>
              </w:rPr>
            </w:pPr>
            <w:r w:rsidRPr="0044617B">
              <w:rPr>
                <w:bCs/>
                <w:sz w:val="20"/>
              </w:rPr>
              <w:t>(*</w:t>
            </w:r>
            <w:proofErr w:type="gramStart"/>
            <w:r w:rsidRPr="0044617B">
              <w:rPr>
                <w:bCs/>
                <w:sz w:val="20"/>
              </w:rPr>
              <w:t>required</w:t>
            </w:r>
            <w:proofErr w:type="gramEnd"/>
            <w:r w:rsidRPr="0044617B">
              <w:rPr>
                <w:bCs/>
                <w:sz w:val="20"/>
              </w:rPr>
              <w:t>)</w:t>
            </w:r>
          </w:p>
        </w:tc>
        <w:tc>
          <w:tcPr>
            <w:tcW w:w="6408" w:type="dxa"/>
            <w:vAlign w:val="center"/>
          </w:tcPr>
          <w:p w14:paraId="532EC72B" w14:textId="77777777" w:rsidR="00D07B58" w:rsidRPr="0044617B" w:rsidRDefault="00D07B58" w:rsidP="00BF7B60">
            <w:pPr>
              <w:spacing w:line="276" w:lineRule="auto"/>
              <w:rPr>
                <w:sz w:val="20"/>
              </w:rPr>
            </w:pPr>
            <w:r w:rsidRPr="0044617B">
              <w:rPr>
                <w:sz w:val="20"/>
              </w:rPr>
              <w:t>001</w:t>
            </w:r>
          </w:p>
        </w:tc>
      </w:tr>
      <w:tr w:rsidR="00C460A6" w:rsidRPr="0044617B" w14:paraId="3FCF7E22" w14:textId="77777777" w:rsidTr="00BF7B60">
        <w:tc>
          <w:tcPr>
            <w:tcW w:w="2448" w:type="dxa"/>
            <w:shd w:val="pct5" w:color="auto" w:fill="auto"/>
          </w:tcPr>
          <w:p w14:paraId="1EC88B79" w14:textId="77777777" w:rsidR="00D07B58" w:rsidRPr="0044617B" w:rsidRDefault="00D07B58" w:rsidP="00BF7B60">
            <w:pPr>
              <w:spacing w:line="276" w:lineRule="auto"/>
              <w:rPr>
                <w:b/>
                <w:sz w:val="20"/>
              </w:rPr>
            </w:pPr>
            <w:r w:rsidRPr="0044617B">
              <w:rPr>
                <w:b/>
                <w:sz w:val="20"/>
              </w:rPr>
              <w:t>Short description:</w:t>
            </w:r>
          </w:p>
          <w:p w14:paraId="0E9B7076" w14:textId="77777777" w:rsidR="00D07B58" w:rsidRPr="0044617B" w:rsidRDefault="00D07B58" w:rsidP="00BF7B60">
            <w:pPr>
              <w:spacing w:line="276" w:lineRule="auto"/>
              <w:rPr>
                <w:sz w:val="20"/>
              </w:rPr>
            </w:pPr>
            <w:r w:rsidRPr="0044617B">
              <w:rPr>
                <w:bCs/>
                <w:sz w:val="20"/>
              </w:rPr>
              <w:t>(*</w:t>
            </w:r>
            <w:proofErr w:type="gramStart"/>
            <w:r w:rsidRPr="0044617B">
              <w:rPr>
                <w:bCs/>
                <w:sz w:val="20"/>
              </w:rPr>
              <w:t>required</w:t>
            </w:r>
            <w:proofErr w:type="gramEnd"/>
            <w:r w:rsidRPr="0044617B">
              <w:rPr>
                <w:bCs/>
                <w:sz w:val="20"/>
              </w:rPr>
              <w:t>)</w:t>
            </w:r>
          </w:p>
        </w:tc>
        <w:tc>
          <w:tcPr>
            <w:tcW w:w="6408" w:type="dxa"/>
            <w:vAlign w:val="center"/>
          </w:tcPr>
          <w:p w14:paraId="7C3607A0" w14:textId="77777777" w:rsidR="00D07B58" w:rsidRPr="0044617B" w:rsidRDefault="00D07B58" w:rsidP="00BF7B60">
            <w:pPr>
              <w:spacing w:line="276" w:lineRule="auto"/>
              <w:rPr>
                <w:sz w:val="20"/>
              </w:rPr>
            </w:pPr>
            <w:r w:rsidRPr="0044617B">
              <w:rPr>
                <w:sz w:val="20"/>
              </w:rPr>
              <w:t>Setup Tutoring Categories</w:t>
            </w:r>
          </w:p>
        </w:tc>
      </w:tr>
      <w:tr w:rsidR="00C460A6" w:rsidRPr="0044617B" w14:paraId="4FF91AA8" w14:textId="77777777" w:rsidTr="00BF7B60">
        <w:tc>
          <w:tcPr>
            <w:tcW w:w="2448" w:type="dxa"/>
            <w:shd w:val="pct5" w:color="auto" w:fill="auto"/>
          </w:tcPr>
          <w:p w14:paraId="1626C5AE" w14:textId="77777777" w:rsidR="00D07B58" w:rsidRPr="0044617B" w:rsidRDefault="00D07B58" w:rsidP="00BF7B60">
            <w:pPr>
              <w:spacing w:line="276" w:lineRule="auto"/>
              <w:rPr>
                <w:b/>
                <w:sz w:val="20"/>
              </w:rPr>
            </w:pPr>
            <w:r w:rsidRPr="0044617B">
              <w:rPr>
                <w:b/>
                <w:sz w:val="20"/>
              </w:rPr>
              <w:t>Detailed Description:</w:t>
            </w:r>
          </w:p>
          <w:p w14:paraId="687A6A31" w14:textId="77777777" w:rsidR="00D07B58" w:rsidRPr="0044617B" w:rsidRDefault="00D07B58" w:rsidP="00BF7B60">
            <w:pPr>
              <w:spacing w:line="276" w:lineRule="auto"/>
              <w:rPr>
                <w:bCs/>
                <w:sz w:val="20"/>
              </w:rPr>
            </w:pPr>
            <w:r w:rsidRPr="0044617B">
              <w:rPr>
                <w:bCs/>
                <w:sz w:val="20"/>
              </w:rPr>
              <w:t>(*</w:t>
            </w:r>
            <w:proofErr w:type="gramStart"/>
            <w:r w:rsidRPr="0044617B">
              <w:rPr>
                <w:bCs/>
                <w:sz w:val="20"/>
              </w:rPr>
              <w:t>required</w:t>
            </w:r>
            <w:proofErr w:type="gramEnd"/>
            <w:r w:rsidRPr="0044617B">
              <w:rPr>
                <w:bCs/>
                <w:sz w:val="20"/>
              </w:rPr>
              <w:t>)</w:t>
            </w:r>
          </w:p>
        </w:tc>
        <w:tc>
          <w:tcPr>
            <w:tcW w:w="6408" w:type="dxa"/>
            <w:vAlign w:val="center"/>
          </w:tcPr>
          <w:p w14:paraId="3B48CCAB" w14:textId="77777777" w:rsidR="00D07B58" w:rsidRPr="0044617B" w:rsidRDefault="00D07B58" w:rsidP="00BF7B60">
            <w:pPr>
              <w:spacing w:line="276" w:lineRule="auto"/>
              <w:rPr>
                <w:sz w:val="20"/>
              </w:rPr>
            </w:pPr>
            <w:r w:rsidRPr="0044617B">
              <w:rPr>
                <w:sz w:val="20"/>
              </w:rPr>
              <w:t>Select following details for a Category.</w:t>
            </w:r>
          </w:p>
          <w:p w14:paraId="72E0810D" w14:textId="77777777" w:rsidR="00D07B58" w:rsidRPr="0044617B" w:rsidRDefault="00D07B58" w:rsidP="00BF7B60">
            <w:pPr>
              <w:spacing w:line="276" w:lineRule="auto"/>
              <w:rPr>
                <w:sz w:val="20"/>
              </w:rPr>
            </w:pPr>
          </w:p>
          <w:p w14:paraId="29C3D41F" w14:textId="77777777" w:rsidR="00D07B58" w:rsidRPr="0044617B" w:rsidRDefault="00D07B58" w:rsidP="00BF7B60">
            <w:pPr>
              <w:spacing w:line="276" w:lineRule="auto"/>
              <w:rPr>
                <w:sz w:val="20"/>
              </w:rPr>
            </w:pPr>
            <w:r w:rsidRPr="0044617B">
              <w:rPr>
                <w:sz w:val="20"/>
              </w:rPr>
              <w:t xml:space="preserve">Category Name: Must not be longer than 10 characters. </w:t>
            </w:r>
            <w:r w:rsidRPr="0044617B">
              <w:rPr>
                <w:sz w:val="20"/>
              </w:rPr>
              <w:br/>
              <w:t xml:space="preserve">                           Cannot include any numbers. </w:t>
            </w:r>
            <w:r w:rsidRPr="0044617B">
              <w:rPr>
                <w:sz w:val="20"/>
              </w:rPr>
              <w:br/>
              <w:t xml:space="preserve">                           Must reflect a valid </w:t>
            </w:r>
            <w:r w:rsidR="00372AC1" w:rsidRPr="0044617B">
              <w:rPr>
                <w:sz w:val="20"/>
              </w:rPr>
              <w:t xml:space="preserve">subject that can be </w:t>
            </w:r>
            <w:r w:rsidR="003D3806" w:rsidRPr="0044617B">
              <w:rPr>
                <w:sz w:val="20"/>
              </w:rPr>
              <w:br/>
            </w:r>
            <w:proofErr w:type="gramStart"/>
            <w:r w:rsidR="003D3806" w:rsidRPr="0044617B">
              <w:rPr>
                <w:sz w:val="20"/>
              </w:rPr>
              <w:t xml:space="preserve">                                   </w:t>
            </w:r>
            <w:r w:rsidR="00372AC1" w:rsidRPr="0044617B">
              <w:rPr>
                <w:sz w:val="20"/>
              </w:rPr>
              <w:t>found</w:t>
            </w:r>
            <w:proofErr w:type="gramEnd"/>
            <w:r w:rsidRPr="0044617B">
              <w:rPr>
                <w:sz w:val="20"/>
              </w:rPr>
              <w:t xml:space="preserve"> in Wikipedia.</w:t>
            </w:r>
          </w:p>
          <w:p w14:paraId="58AD819A" w14:textId="77777777" w:rsidR="00D07B58" w:rsidRPr="0044617B" w:rsidRDefault="00D07B58" w:rsidP="003D3806">
            <w:pPr>
              <w:spacing w:line="276" w:lineRule="auto"/>
              <w:rPr>
                <w:sz w:val="20"/>
              </w:rPr>
            </w:pPr>
            <w:r w:rsidRPr="0044617B">
              <w:rPr>
                <w:sz w:val="20"/>
              </w:rPr>
              <w:t>Tutor List</w:t>
            </w:r>
            <w:proofErr w:type="gramStart"/>
            <w:r w:rsidRPr="0044617B">
              <w:rPr>
                <w:sz w:val="20"/>
              </w:rPr>
              <w:t>:          Each</w:t>
            </w:r>
            <w:proofErr w:type="gramEnd"/>
            <w:r w:rsidRPr="0044617B">
              <w:rPr>
                <w:sz w:val="20"/>
              </w:rPr>
              <w:t xml:space="preserve"> category should have at least </w:t>
            </w:r>
            <w:r w:rsidR="003D3806" w:rsidRPr="0044617B">
              <w:rPr>
                <w:sz w:val="20"/>
              </w:rPr>
              <w:t xml:space="preserve">one if </w:t>
            </w:r>
            <w:r w:rsidR="003D3806" w:rsidRPr="0044617B">
              <w:rPr>
                <w:sz w:val="20"/>
              </w:rPr>
              <w:br/>
              <w:t xml:space="preserve">                                    </w:t>
            </w:r>
            <w:r w:rsidRPr="0044617B">
              <w:rPr>
                <w:sz w:val="20"/>
              </w:rPr>
              <w:t xml:space="preserve">not more Tutors. </w:t>
            </w:r>
            <w:r w:rsidRPr="0044617B">
              <w:rPr>
                <w:sz w:val="20"/>
              </w:rPr>
              <w:br/>
              <w:t xml:space="preserve">                           The list should include Tutor ID and the </w:t>
            </w:r>
            <w:r w:rsidR="00A10BA3" w:rsidRPr="0044617B">
              <w:rPr>
                <w:sz w:val="20"/>
              </w:rPr>
              <w:br/>
            </w:r>
            <w:proofErr w:type="gramStart"/>
            <w:r w:rsidR="00A10BA3" w:rsidRPr="0044617B">
              <w:rPr>
                <w:sz w:val="20"/>
              </w:rPr>
              <w:t xml:space="preserve">                                    </w:t>
            </w:r>
            <w:r w:rsidRPr="0044617B">
              <w:rPr>
                <w:sz w:val="20"/>
              </w:rPr>
              <w:t>date</w:t>
            </w:r>
            <w:proofErr w:type="gramEnd"/>
            <w:r w:rsidRPr="0044617B">
              <w:rPr>
                <w:sz w:val="20"/>
              </w:rPr>
              <w:t xml:space="preserve"> he/she </w:t>
            </w:r>
            <w:r w:rsidR="00A10BA3" w:rsidRPr="0044617B">
              <w:rPr>
                <w:sz w:val="20"/>
              </w:rPr>
              <w:t>registered</w:t>
            </w:r>
          </w:p>
          <w:p w14:paraId="1351D0B5" w14:textId="77777777" w:rsidR="00D07B58" w:rsidRPr="0044617B" w:rsidRDefault="00D07B58" w:rsidP="00FB05BE">
            <w:pPr>
              <w:spacing w:line="276" w:lineRule="auto"/>
              <w:rPr>
                <w:sz w:val="20"/>
              </w:rPr>
            </w:pPr>
            <w:r w:rsidRPr="0044617B">
              <w:rPr>
                <w:sz w:val="20"/>
              </w:rPr>
              <w:t>Tutor Count</w:t>
            </w:r>
            <w:proofErr w:type="gramStart"/>
            <w:r w:rsidRPr="0044617B">
              <w:rPr>
                <w:sz w:val="20"/>
              </w:rPr>
              <w:t>:       A</w:t>
            </w:r>
            <w:proofErr w:type="gramEnd"/>
            <w:r w:rsidRPr="0044617B">
              <w:rPr>
                <w:sz w:val="20"/>
              </w:rPr>
              <w:t xml:space="preserve"> list of total tutor count within a </w:t>
            </w:r>
            <w:r w:rsidR="00A659F9" w:rsidRPr="0044617B">
              <w:rPr>
                <w:sz w:val="20"/>
              </w:rPr>
              <w:t xml:space="preserve"> </w:t>
            </w:r>
            <w:r w:rsidR="00A659F9" w:rsidRPr="0044617B">
              <w:rPr>
                <w:sz w:val="20"/>
              </w:rPr>
              <w:br/>
              <w:t xml:space="preserve">                                     </w:t>
            </w:r>
            <w:r w:rsidRPr="0044617B">
              <w:rPr>
                <w:sz w:val="20"/>
              </w:rPr>
              <w:t xml:space="preserve">category must be maintain within </w:t>
            </w:r>
            <w:r w:rsidR="00C460A6" w:rsidRPr="0044617B">
              <w:rPr>
                <w:sz w:val="20"/>
              </w:rPr>
              <w:br/>
              <w:t xml:space="preserve">                                     </w:t>
            </w:r>
            <w:r w:rsidRPr="0044617B">
              <w:rPr>
                <w:sz w:val="20"/>
              </w:rPr>
              <w:t>the database.</w:t>
            </w:r>
          </w:p>
          <w:p w14:paraId="44C0687A" w14:textId="77777777" w:rsidR="00D07B58" w:rsidRPr="0044617B" w:rsidRDefault="00D07B58" w:rsidP="00BF7B60">
            <w:pPr>
              <w:spacing w:line="276" w:lineRule="auto"/>
              <w:rPr>
                <w:sz w:val="20"/>
              </w:rPr>
            </w:pPr>
            <w:r w:rsidRPr="0044617B">
              <w:rPr>
                <w:sz w:val="20"/>
              </w:rPr>
              <w:br/>
              <w:t>Initially 5 categories will be setup:</w:t>
            </w:r>
          </w:p>
          <w:p w14:paraId="2474D70E" w14:textId="77777777" w:rsidR="00D07B58" w:rsidRPr="0044617B" w:rsidRDefault="00D07B58" w:rsidP="00BF7B60">
            <w:pPr>
              <w:spacing w:line="276" w:lineRule="auto"/>
              <w:rPr>
                <w:sz w:val="20"/>
              </w:rPr>
            </w:pPr>
            <w:r w:rsidRPr="0044617B">
              <w:rPr>
                <w:sz w:val="20"/>
              </w:rPr>
              <w:t xml:space="preserve">            The categories are: 1. Math</w:t>
            </w:r>
          </w:p>
          <w:p w14:paraId="316AF98C" w14:textId="77777777" w:rsidR="00D07B58" w:rsidRPr="0044617B" w:rsidRDefault="00D07B58" w:rsidP="00BF7B60">
            <w:pPr>
              <w:spacing w:line="276" w:lineRule="auto"/>
              <w:rPr>
                <w:sz w:val="20"/>
              </w:rPr>
            </w:pPr>
            <w:r w:rsidRPr="0044617B">
              <w:rPr>
                <w:sz w:val="20"/>
              </w:rPr>
              <w:t xml:space="preserve">                                            2. Physics</w:t>
            </w:r>
          </w:p>
          <w:p w14:paraId="6FF431F2" w14:textId="77777777" w:rsidR="00D07B58" w:rsidRPr="0044617B" w:rsidRDefault="00D07B58" w:rsidP="00BF7B60">
            <w:pPr>
              <w:spacing w:line="276" w:lineRule="auto"/>
              <w:rPr>
                <w:sz w:val="20"/>
              </w:rPr>
            </w:pPr>
            <w:r w:rsidRPr="0044617B">
              <w:rPr>
                <w:sz w:val="20"/>
              </w:rPr>
              <w:t xml:space="preserve">                                            3. Chemistry</w:t>
            </w:r>
          </w:p>
          <w:p w14:paraId="062CF2B3" w14:textId="77777777" w:rsidR="00D07B58" w:rsidRPr="0044617B" w:rsidRDefault="00D07B58" w:rsidP="00BF7B60">
            <w:pPr>
              <w:spacing w:line="276" w:lineRule="auto"/>
              <w:rPr>
                <w:sz w:val="20"/>
              </w:rPr>
            </w:pPr>
            <w:r w:rsidRPr="0044617B">
              <w:rPr>
                <w:sz w:val="20"/>
              </w:rPr>
              <w:t xml:space="preserve">                                            4. Biology</w:t>
            </w:r>
          </w:p>
          <w:p w14:paraId="05677228" w14:textId="77777777" w:rsidR="00D07B58" w:rsidRPr="0044617B" w:rsidRDefault="00D07B58" w:rsidP="00BF7B60">
            <w:pPr>
              <w:spacing w:line="276" w:lineRule="auto"/>
              <w:rPr>
                <w:sz w:val="20"/>
              </w:rPr>
            </w:pPr>
            <w:r w:rsidRPr="0044617B">
              <w:rPr>
                <w:sz w:val="20"/>
              </w:rPr>
              <w:t xml:space="preserve">                                            5. Computer Science </w:t>
            </w:r>
          </w:p>
          <w:p w14:paraId="6C9313B0" w14:textId="77777777" w:rsidR="00D07B58" w:rsidRPr="0044617B" w:rsidRDefault="00D07B58" w:rsidP="00BF7B60">
            <w:pPr>
              <w:spacing w:line="276" w:lineRule="auto"/>
              <w:rPr>
                <w:sz w:val="20"/>
              </w:rPr>
            </w:pPr>
            <w:r w:rsidRPr="0044617B">
              <w:rPr>
                <w:sz w:val="20"/>
              </w:rPr>
              <w:t>Policy for adding a new category:</w:t>
            </w:r>
          </w:p>
          <w:p w14:paraId="616738C0" w14:textId="77777777" w:rsidR="00D07B58" w:rsidRPr="0044617B" w:rsidRDefault="00D07B58" w:rsidP="00903049">
            <w:pPr>
              <w:spacing w:line="276" w:lineRule="auto"/>
              <w:rPr>
                <w:sz w:val="20"/>
              </w:rPr>
            </w:pPr>
            <w:r w:rsidRPr="0044617B">
              <w:rPr>
                <w:sz w:val="20"/>
              </w:rPr>
              <w:t xml:space="preserve">       The new category can be created in the database only by the system admins. </w:t>
            </w:r>
          </w:p>
        </w:tc>
      </w:tr>
      <w:tr w:rsidR="00C460A6" w:rsidRPr="0044617B" w14:paraId="1A9DEAAB" w14:textId="77777777" w:rsidTr="00BF7B60">
        <w:tc>
          <w:tcPr>
            <w:tcW w:w="2448" w:type="dxa"/>
            <w:shd w:val="pct5" w:color="auto" w:fill="auto"/>
          </w:tcPr>
          <w:p w14:paraId="22807101" w14:textId="77777777" w:rsidR="00D07B58" w:rsidRPr="0044617B" w:rsidRDefault="00CE4C88" w:rsidP="00BF7B60">
            <w:pPr>
              <w:spacing w:line="276" w:lineRule="auto"/>
              <w:rPr>
                <w:b/>
                <w:sz w:val="20"/>
              </w:rPr>
            </w:pPr>
            <w:r w:rsidRPr="0044617B">
              <w:rPr>
                <w:b/>
                <w:sz w:val="20"/>
              </w:rPr>
              <w:t>Pre-Conditions</w:t>
            </w:r>
            <w:r w:rsidR="00D07B58" w:rsidRPr="0044617B">
              <w:rPr>
                <w:b/>
                <w:sz w:val="20"/>
              </w:rPr>
              <w:t>:</w:t>
            </w:r>
          </w:p>
        </w:tc>
        <w:tc>
          <w:tcPr>
            <w:tcW w:w="6408" w:type="dxa"/>
            <w:vAlign w:val="center"/>
          </w:tcPr>
          <w:p w14:paraId="347C0244" w14:textId="77777777" w:rsidR="00D07B58" w:rsidRPr="0044617B" w:rsidRDefault="00D07B58" w:rsidP="00366686">
            <w:pPr>
              <w:numPr>
                <w:ilvl w:val="0"/>
                <w:numId w:val="30"/>
              </w:numPr>
              <w:spacing w:line="276" w:lineRule="auto"/>
              <w:rPr>
                <w:sz w:val="20"/>
              </w:rPr>
            </w:pPr>
            <w:r w:rsidRPr="0044617B">
              <w:rPr>
                <w:sz w:val="20"/>
              </w:rPr>
              <w:t>Each category initially setup has at least one tutor.</w:t>
            </w:r>
          </w:p>
          <w:p w14:paraId="146FA872" w14:textId="77777777" w:rsidR="00D07B58" w:rsidRPr="0044617B" w:rsidRDefault="00D07B58" w:rsidP="00366686">
            <w:pPr>
              <w:numPr>
                <w:ilvl w:val="0"/>
                <w:numId w:val="30"/>
              </w:numPr>
              <w:spacing w:line="276" w:lineRule="auto"/>
              <w:rPr>
                <w:sz w:val="20"/>
              </w:rPr>
            </w:pPr>
            <w:r w:rsidRPr="0044617B">
              <w:rPr>
                <w:sz w:val="20"/>
              </w:rPr>
              <w:t>Tutor must be registered to be included in a category.</w:t>
            </w:r>
          </w:p>
        </w:tc>
      </w:tr>
      <w:tr w:rsidR="00C460A6" w:rsidRPr="0044617B" w14:paraId="30D8FBC6" w14:textId="77777777" w:rsidTr="00BF7B60">
        <w:tc>
          <w:tcPr>
            <w:tcW w:w="2448" w:type="dxa"/>
            <w:shd w:val="pct5" w:color="auto" w:fill="auto"/>
          </w:tcPr>
          <w:p w14:paraId="37406003" w14:textId="77777777" w:rsidR="00D07B58" w:rsidRPr="0044617B" w:rsidRDefault="00D07B58" w:rsidP="00BF7B60">
            <w:pPr>
              <w:spacing w:line="276" w:lineRule="auto"/>
              <w:rPr>
                <w:b/>
                <w:sz w:val="20"/>
              </w:rPr>
            </w:pPr>
            <w:r w:rsidRPr="0044617B">
              <w:rPr>
                <w:b/>
                <w:sz w:val="20"/>
              </w:rPr>
              <w:t>Post Conditions:</w:t>
            </w:r>
          </w:p>
          <w:p w14:paraId="3BB02E47" w14:textId="77777777" w:rsidR="00D07B58" w:rsidRPr="0044617B" w:rsidRDefault="00D07B58" w:rsidP="00BF7B60">
            <w:pPr>
              <w:spacing w:line="276" w:lineRule="auto"/>
              <w:rPr>
                <w:bCs/>
                <w:sz w:val="20"/>
              </w:rPr>
            </w:pPr>
            <w:r w:rsidRPr="0044617B">
              <w:rPr>
                <w:bCs/>
                <w:sz w:val="20"/>
              </w:rPr>
              <w:t>(</w:t>
            </w:r>
            <w:proofErr w:type="gramStart"/>
            <w:r w:rsidRPr="0044617B">
              <w:rPr>
                <w:bCs/>
                <w:sz w:val="20"/>
              </w:rPr>
              <w:t>optional</w:t>
            </w:r>
            <w:proofErr w:type="gramEnd"/>
            <w:r w:rsidRPr="0044617B">
              <w:rPr>
                <w:bCs/>
                <w:sz w:val="20"/>
              </w:rPr>
              <w:t>)</w:t>
            </w:r>
          </w:p>
        </w:tc>
        <w:tc>
          <w:tcPr>
            <w:tcW w:w="6408" w:type="dxa"/>
            <w:vAlign w:val="center"/>
          </w:tcPr>
          <w:p w14:paraId="70EC35CD" w14:textId="77777777" w:rsidR="00D07B58" w:rsidRPr="0044617B" w:rsidRDefault="00D07B58" w:rsidP="00366686">
            <w:pPr>
              <w:numPr>
                <w:ilvl w:val="0"/>
                <w:numId w:val="30"/>
              </w:numPr>
              <w:spacing w:line="276" w:lineRule="auto"/>
              <w:rPr>
                <w:sz w:val="20"/>
              </w:rPr>
            </w:pPr>
            <w:r w:rsidRPr="0044617B">
              <w:rPr>
                <w:sz w:val="20"/>
              </w:rPr>
              <w:t>Notify all the tutors and students via email when a new category has been added by the system admin</w:t>
            </w:r>
          </w:p>
        </w:tc>
      </w:tr>
      <w:tr w:rsidR="00C460A6" w:rsidRPr="0044617B" w14:paraId="4EF09E78" w14:textId="77777777" w:rsidTr="00BF7B60">
        <w:tc>
          <w:tcPr>
            <w:tcW w:w="2448" w:type="dxa"/>
            <w:shd w:val="pct5" w:color="auto" w:fill="auto"/>
          </w:tcPr>
          <w:p w14:paraId="0F3FAFFA" w14:textId="77777777" w:rsidR="00D07B58" w:rsidRPr="0044617B" w:rsidRDefault="00D07B58" w:rsidP="00BF7B60">
            <w:pPr>
              <w:spacing w:line="276" w:lineRule="auto"/>
              <w:rPr>
                <w:b/>
                <w:sz w:val="20"/>
              </w:rPr>
            </w:pPr>
            <w:r w:rsidRPr="0044617B">
              <w:rPr>
                <w:b/>
                <w:sz w:val="20"/>
              </w:rPr>
              <w:t>Other attributes:</w:t>
            </w:r>
          </w:p>
          <w:p w14:paraId="194EC385" w14:textId="77777777" w:rsidR="00D07B58" w:rsidRPr="0044617B" w:rsidRDefault="00D07B58" w:rsidP="00BF7B60">
            <w:pPr>
              <w:spacing w:line="276" w:lineRule="auto"/>
              <w:rPr>
                <w:bCs/>
                <w:sz w:val="20"/>
              </w:rPr>
            </w:pPr>
            <w:r w:rsidRPr="0044617B">
              <w:rPr>
                <w:bCs/>
                <w:sz w:val="20"/>
              </w:rPr>
              <w:t>(</w:t>
            </w:r>
            <w:proofErr w:type="gramStart"/>
            <w:r w:rsidRPr="0044617B">
              <w:rPr>
                <w:bCs/>
                <w:sz w:val="20"/>
              </w:rPr>
              <w:t>optional</w:t>
            </w:r>
            <w:proofErr w:type="gramEnd"/>
            <w:r w:rsidRPr="0044617B">
              <w:rPr>
                <w:bCs/>
                <w:sz w:val="20"/>
              </w:rPr>
              <w:t>)</w:t>
            </w:r>
          </w:p>
        </w:tc>
        <w:tc>
          <w:tcPr>
            <w:tcW w:w="6408" w:type="dxa"/>
            <w:vAlign w:val="center"/>
          </w:tcPr>
          <w:p w14:paraId="7DAF738B" w14:textId="77777777" w:rsidR="00D07B58" w:rsidRPr="0044617B" w:rsidRDefault="00D07B58" w:rsidP="00947854">
            <w:pPr>
              <w:numPr>
                <w:ilvl w:val="0"/>
                <w:numId w:val="30"/>
              </w:numPr>
              <w:spacing w:line="276" w:lineRule="auto"/>
              <w:rPr>
                <w:sz w:val="20"/>
              </w:rPr>
            </w:pPr>
            <w:r w:rsidRPr="0044617B">
              <w:rPr>
                <w:sz w:val="20"/>
              </w:rPr>
              <w:t>Users can request a new category via the website contact form. After validation and other necessary checks, the system admin may decide to add the new category.</w:t>
            </w:r>
          </w:p>
        </w:tc>
      </w:tr>
    </w:tbl>
    <w:p w14:paraId="7FFC4EE9" w14:textId="77777777" w:rsidR="003D2684" w:rsidRDefault="003D2684">
      <w:pPr>
        <w:pStyle w:val="BodyText2"/>
      </w:pPr>
    </w:p>
    <w:p w14:paraId="0D6C4160" w14:textId="77777777" w:rsidR="00797251" w:rsidRDefault="0044617B" w:rsidP="00B464D3">
      <w:pPr>
        <w:pStyle w:val="Heading2"/>
      </w:pPr>
      <w:r>
        <w:br w:type="page"/>
      </w:r>
      <w:bookmarkStart w:id="152" w:name="_Toc247782523"/>
      <w:r w:rsidR="00797251">
        <w:lastRenderedPageBreak/>
        <w:t>4.5 “</w:t>
      </w:r>
      <w:r w:rsidR="00B464D3">
        <w:t>Tutoring Service Offering</w:t>
      </w:r>
      <w:r w:rsidR="00797251">
        <w:t>” Requirements</w:t>
      </w:r>
      <w:bookmarkEnd w:id="152"/>
    </w:p>
    <w:p w14:paraId="0D14B5C0" w14:textId="77777777" w:rsidR="0044617B" w:rsidRPr="0044617B" w:rsidRDefault="0044617B" w:rsidP="0044617B">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9B3340" w:rsidRPr="0044617B" w14:paraId="7EC1BCD9" w14:textId="77777777" w:rsidTr="00BF7B60">
        <w:tc>
          <w:tcPr>
            <w:tcW w:w="2448" w:type="dxa"/>
            <w:shd w:val="pct5" w:color="auto" w:fill="auto"/>
          </w:tcPr>
          <w:p w14:paraId="6E8D513A" w14:textId="77777777" w:rsidR="009B3340" w:rsidRPr="0044617B" w:rsidRDefault="009B3340" w:rsidP="00BF7B60">
            <w:pPr>
              <w:rPr>
                <w:rFonts w:cs="Arial"/>
                <w:b/>
                <w:sz w:val="20"/>
              </w:rPr>
            </w:pPr>
            <w:r w:rsidRPr="0044617B">
              <w:rPr>
                <w:rFonts w:cs="Arial"/>
                <w:b/>
                <w:sz w:val="20"/>
              </w:rPr>
              <w:t>Requirement Title:</w:t>
            </w:r>
          </w:p>
          <w:p w14:paraId="3E720D0A" w14:textId="77777777" w:rsidR="009B3340" w:rsidRPr="0044617B" w:rsidRDefault="009B3340" w:rsidP="00BF7B60">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386B12EC" w14:textId="77777777" w:rsidR="009B3340" w:rsidRPr="0044617B" w:rsidRDefault="009B3340" w:rsidP="00BF7B60">
            <w:pPr>
              <w:spacing w:line="276" w:lineRule="auto"/>
              <w:rPr>
                <w:rFonts w:cs="Arial"/>
                <w:sz w:val="20"/>
              </w:rPr>
            </w:pPr>
            <w:r w:rsidRPr="0044617B">
              <w:rPr>
                <w:rFonts w:cs="Arial"/>
                <w:sz w:val="20"/>
              </w:rPr>
              <w:t>Registration</w:t>
            </w:r>
          </w:p>
        </w:tc>
      </w:tr>
      <w:tr w:rsidR="009B3340" w:rsidRPr="0044617B" w14:paraId="21F6E65B" w14:textId="77777777" w:rsidTr="00BF7B60">
        <w:tc>
          <w:tcPr>
            <w:tcW w:w="2448" w:type="dxa"/>
            <w:shd w:val="pct5" w:color="auto" w:fill="auto"/>
          </w:tcPr>
          <w:p w14:paraId="6976DE38" w14:textId="77777777" w:rsidR="009B3340" w:rsidRPr="0044617B" w:rsidRDefault="009B3340" w:rsidP="00BF7B60">
            <w:pPr>
              <w:rPr>
                <w:rFonts w:cs="Arial"/>
                <w:b/>
                <w:sz w:val="20"/>
              </w:rPr>
            </w:pPr>
            <w:r w:rsidRPr="0044617B">
              <w:rPr>
                <w:rFonts w:cs="Arial"/>
                <w:b/>
                <w:sz w:val="20"/>
              </w:rPr>
              <w:t>Sequence No:</w:t>
            </w:r>
          </w:p>
          <w:p w14:paraId="10380142" w14:textId="77777777" w:rsidR="009B3340" w:rsidRPr="0044617B" w:rsidRDefault="009B3340" w:rsidP="00BF7B60">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4F94FE91" w14:textId="77777777" w:rsidR="009B3340" w:rsidRPr="0044617B" w:rsidRDefault="009B3340" w:rsidP="00BF7B60">
            <w:pPr>
              <w:spacing w:line="276" w:lineRule="auto"/>
              <w:rPr>
                <w:rFonts w:cs="Arial"/>
                <w:sz w:val="20"/>
              </w:rPr>
            </w:pPr>
            <w:r w:rsidRPr="0044617B">
              <w:rPr>
                <w:rFonts w:cs="Arial"/>
                <w:sz w:val="20"/>
              </w:rPr>
              <w:t>003</w:t>
            </w:r>
          </w:p>
        </w:tc>
      </w:tr>
      <w:tr w:rsidR="009B3340" w:rsidRPr="0044617B" w14:paraId="368CBCEA" w14:textId="77777777" w:rsidTr="00BF7B60">
        <w:tc>
          <w:tcPr>
            <w:tcW w:w="2448" w:type="dxa"/>
            <w:shd w:val="pct5" w:color="auto" w:fill="auto"/>
          </w:tcPr>
          <w:p w14:paraId="17EFF732" w14:textId="77777777" w:rsidR="009B3340" w:rsidRPr="0044617B" w:rsidRDefault="009B3340" w:rsidP="00BF7B60">
            <w:pPr>
              <w:rPr>
                <w:rFonts w:cs="Arial"/>
                <w:b/>
                <w:sz w:val="20"/>
              </w:rPr>
            </w:pPr>
            <w:r w:rsidRPr="0044617B">
              <w:rPr>
                <w:rFonts w:cs="Arial"/>
                <w:b/>
                <w:sz w:val="20"/>
              </w:rPr>
              <w:t>Short description:</w:t>
            </w:r>
          </w:p>
          <w:p w14:paraId="6BEAED3D" w14:textId="77777777" w:rsidR="009B3340" w:rsidRPr="0044617B" w:rsidRDefault="009B3340" w:rsidP="00BF7B60">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2E9C2037" w14:textId="77777777" w:rsidR="009B3340" w:rsidRPr="0044617B" w:rsidRDefault="009B3340" w:rsidP="00BF7B60">
            <w:pPr>
              <w:spacing w:line="276" w:lineRule="auto"/>
              <w:rPr>
                <w:rFonts w:cs="Arial"/>
                <w:sz w:val="20"/>
              </w:rPr>
            </w:pPr>
            <w:r w:rsidRPr="0044617B">
              <w:rPr>
                <w:rFonts w:cs="Arial"/>
                <w:sz w:val="20"/>
              </w:rPr>
              <w:t>Tutor Profile Setup</w:t>
            </w:r>
          </w:p>
        </w:tc>
      </w:tr>
      <w:tr w:rsidR="009B3340" w:rsidRPr="0044617B" w14:paraId="7AD7C21B" w14:textId="77777777" w:rsidTr="00BF7B60">
        <w:tc>
          <w:tcPr>
            <w:tcW w:w="2448" w:type="dxa"/>
            <w:shd w:val="pct5" w:color="auto" w:fill="auto"/>
          </w:tcPr>
          <w:p w14:paraId="50383C2B" w14:textId="77777777" w:rsidR="009B3340" w:rsidRPr="0044617B" w:rsidRDefault="009B3340" w:rsidP="00BF7B60">
            <w:pPr>
              <w:rPr>
                <w:rFonts w:cs="Arial"/>
                <w:b/>
                <w:sz w:val="20"/>
              </w:rPr>
            </w:pPr>
            <w:r w:rsidRPr="0044617B">
              <w:rPr>
                <w:rFonts w:cs="Arial"/>
                <w:b/>
                <w:sz w:val="20"/>
              </w:rPr>
              <w:t>Detailed Description:</w:t>
            </w:r>
          </w:p>
          <w:p w14:paraId="18690B53" w14:textId="77777777" w:rsidR="009B3340" w:rsidRPr="0044617B" w:rsidRDefault="009B3340" w:rsidP="00BF7B60">
            <w:pPr>
              <w:rPr>
                <w:rFonts w:cs="Arial"/>
                <w:bCs/>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10E4307E" w14:textId="77777777" w:rsidR="009B3340" w:rsidRPr="0044617B" w:rsidRDefault="009B3340" w:rsidP="00BF7B60">
            <w:pPr>
              <w:spacing w:line="276" w:lineRule="auto"/>
              <w:rPr>
                <w:rFonts w:cs="Arial"/>
                <w:sz w:val="20"/>
              </w:rPr>
            </w:pPr>
            <w:r w:rsidRPr="0044617B">
              <w:rPr>
                <w:rFonts w:cs="Arial"/>
                <w:sz w:val="20"/>
              </w:rPr>
              <w:t>Tutor Must provide the following details in order to complete the tutor profile.</w:t>
            </w:r>
          </w:p>
          <w:p w14:paraId="1D25143D" w14:textId="77777777" w:rsidR="009B3340" w:rsidRPr="0044617B" w:rsidRDefault="009B3340" w:rsidP="00BF7B60">
            <w:pPr>
              <w:spacing w:line="276" w:lineRule="auto"/>
              <w:rPr>
                <w:rFonts w:cs="Arial"/>
                <w:sz w:val="20"/>
              </w:rPr>
            </w:pPr>
            <w:r w:rsidRPr="0044617B">
              <w:rPr>
                <w:rFonts w:cs="Arial"/>
                <w:sz w:val="20"/>
              </w:rPr>
              <w:t>Education: Tutor must provide education details as follows.</w:t>
            </w:r>
          </w:p>
          <w:p w14:paraId="3286200F" w14:textId="77777777" w:rsidR="009B3340" w:rsidRPr="0044617B" w:rsidRDefault="009B3340" w:rsidP="00BF7B60">
            <w:pPr>
              <w:spacing w:line="276" w:lineRule="auto"/>
              <w:rPr>
                <w:rFonts w:cs="Arial"/>
                <w:sz w:val="20"/>
              </w:rPr>
            </w:pPr>
            <w:r w:rsidRPr="0044617B">
              <w:rPr>
                <w:rFonts w:cs="Arial"/>
                <w:sz w:val="20"/>
              </w:rPr>
              <w:t xml:space="preserve">                   Degrees: All the education degrees tutor has  </w:t>
            </w:r>
          </w:p>
          <w:p w14:paraId="5E88A641" w14:textId="77777777" w:rsidR="009B3340" w:rsidRPr="0044617B" w:rsidRDefault="009B3340" w:rsidP="00BF7B60">
            <w:pPr>
              <w:spacing w:line="276" w:lineRule="auto"/>
              <w:rPr>
                <w:rFonts w:cs="Arial"/>
                <w:sz w:val="20"/>
              </w:rPr>
            </w:pPr>
            <w:r w:rsidRPr="0044617B">
              <w:rPr>
                <w:rFonts w:cs="Arial"/>
                <w:sz w:val="20"/>
              </w:rPr>
              <w:t xml:space="preserve">                                  </w:t>
            </w:r>
            <w:proofErr w:type="gramStart"/>
            <w:r w:rsidRPr="0044617B">
              <w:rPr>
                <w:rFonts w:cs="Arial"/>
                <w:sz w:val="20"/>
              </w:rPr>
              <w:t>received</w:t>
            </w:r>
            <w:proofErr w:type="gramEnd"/>
            <w:r w:rsidRPr="0044617B">
              <w:rPr>
                <w:rFonts w:cs="Arial"/>
                <w:sz w:val="20"/>
              </w:rPr>
              <w:t>.</w:t>
            </w:r>
          </w:p>
          <w:p w14:paraId="3B5EFE67" w14:textId="77777777" w:rsidR="009B3340" w:rsidRPr="0044617B" w:rsidRDefault="009B3340" w:rsidP="00BF7B60">
            <w:pPr>
              <w:spacing w:line="276" w:lineRule="auto"/>
              <w:rPr>
                <w:rFonts w:cs="Arial"/>
                <w:sz w:val="20"/>
              </w:rPr>
            </w:pPr>
            <w:r w:rsidRPr="0044617B">
              <w:rPr>
                <w:rFonts w:cs="Arial"/>
                <w:sz w:val="20"/>
              </w:rPr>
              <w:t xml:space="preserve">                   Graduation Date: Respective date of all the </w:t>
            </w:r>
            <w:r w:rsidRPr="0044617B">
              <w:rPr>
                <w:rFonts w:cs="Arial"/>
                <w:sz w:val="20"/>
              </w:rPr>
              <w:br/>
            </w:r>
            <w:proofErr w:type="gramStart"/>
            <w:r w:rsidRPr="0044617B">
              <w:rPr>
                <w:rFonts w:cs="Arial"/>
                <w:sz w:val="20"/>
              </w:rPr>
              <w:t xml:space="preserve">                                   degrees</w:t>
            </w:r>
            <w:proofErr w:type="gramEnd"/>
            <w:r w:rsidRPr="0044617B">
              <w:rPr>
                <w:rFonts w:cs="Arial"/>
                <w:sz w:val="20"/>
              </w:rPr>
              <w:t xml:space="preserve"> achieved.</w:t>
            </w:r>
          </w:p>
          <w:p w14:paraId="465299BF" w14:textId="77777777" w:rsidR="009B3340" w:rsidRPr="0044617B" w:rsidRDefault="009B3340" w:rsidP="00BF7B60">
            <w:pPr>
              <w:spacing w:line="276" w:lineRule="auto"/>
              <w:rPr>
                <w:rFonts w:cs="Arial"/>
                <w:sz w:val="20"/>
              </w:rPr>
            </w:pPr>
            <w:r w:rsidRPr="0044617B">
              <w:rPr>
                <w:rFonts w:cs="Arial"/>
                <w:sz w:val="20"/>
              </w:rPr>
              <w:t xml:space="preserve">                   Institution name and location of all the institution </w:t>
            </w:r>
          </w:p>
          <w:p w14:paraId="69E1168A" w14:textId="77777777" w:rsidR="009B3340" w:rsidRPr="0044617B" w:rsidRDefault="009B3340" w:rsidP="00BF7B60">
            <w:pPr>
              <w:spacing w:line="276" w:lineRule="auto"/>
              <w:rPr>
                <w:rFonts w:cs="Arial"/>
                <w:sz w:val="20"/>
              </w:rPr>
            </w:pPr>
            <w:r w:rsidRPr="0044617B">
              <w:rPr>
                <w:rFonts w:cs="Arial"/>
                <w:sz w:val="20"/>
              </w:rPr>
              <w:t xml:space="preserve">                                   Tutor has been associated with</w:t>
            </w:r>
          </w:p>
          <w:p w14:paraId="7B2AAA62" w14:textId="77777777" w:rsidR="009B3340" w:rsidRPr="0044617B" w:rsidRDefault="009B3340" w:rsidP="00BF7B60">
            <w:pPr>
              <w:spacing w:line="276" w:lineRule="auto"/>
              <w:rPr>
                <w:rFonts w:cs="Arial"/>
                <w:sz w:val="20"/>
              </w:rPr>
            </w:pPr>
            <w:r w:rsidRPr="0044617B">
              <w:rPr>
                <w:rFonts w:cs="Arial"/>
                <w:sz w:val="20"/>
              </w:rPr>
              <w:t xml:space="preserve">Category: Tutor must select a category from all the available </w:t>
            </w:r>
          </w:p>
          <w:p w14:paraId="2ED77447" w14:textId="77777777" w:rsidR="009B3340" w:rsidRPr="0044617B" w:rsidRDefault="009B3340" w:rsidP="00BF7B60">
            <w:pPr>
              <w:spacing w:line="276" w:lineRule="auto"/>
              <w:rPr>
                <w:rFonts w:cs="Arial"/>
                <w:sz w:val="20"/>
              </w:rPr>
            </w:pPr>
            <w:r w:rsidRPr="0044617B">
              <w:rPr>
                <w:rFonts w:cs="Arial"/>
                <w:sz w:val="20"/>
              </w:rPr>
              <w:t xml:space="preserve">                 </w:t>
            </w:r>
            <w:proofErr w:type="gramStart"/>
            <w:r w:rsidRPr="0044617B">
              <w:rPr>
                <w:rFonts w:cs="Arial"/>
                <w:sz w:val="20"/>
              </w:rPr>
              <w:t>categories</w:t>
            </w:r>
            <w:proofErr w:type="gramEnd"/>
            <w:r w:rsidRPr="0044617B">
              <w:rPr>
                <w:rFonts w:cs="Arial"/>
                <w:sz w:val="20"/>
              </w:rPr>
              <w:t xml:space="preserve"> in the system. Can select multiple </w:t>
            </w:r>
          </w:p>
          <w:p w14:paraId="1A94993E" w14:textId="77777777" w:rsidR="009B3340" w:rsidRPr="0044617B" w:rsidRDefault="009B3340" w:rsidP="00BF7B60">
            <w:pPr>
              <w:spacing w:line="276" w:lineRule="auto"/>
              <w:rPr>
                <w:rFonts w:cs="Arial"/>
                <w:sz w:val="20"/>
              </w:rPr>
            </w:pPr>
            <w:r w:rsidRPr="0044617B">
              <w:rPr>
                <w:rFonts w:cs="Arial"/>
                <w:sz w:val="20"/>
              </w:rPr>
              <w:t xml:space="preserve">                 </w:t>
            </w:r>
            <w:proofErr w:type="gramStart"/>
            <w:r w:rsidRPr="0044617B">
              <w:rPr>
                <w:rFonts w:cs="Arial"/>
                <w:sz w:val="20"/>
              </w:rPr>
              <w:t>categories</w:t>
            </w:r>
            <w:proofErr w:type="gramEnd"/>
            <w:r w:rsidRPr="0044617B">
              <w:rPr>
                <w:rFonts w:cs="Arial"/>
                <w:sz w:val="20"/>
              </w:rPr>
              <w:t>.</w:t>
            </w:r>
          </w:p>
          <w:p w14:paraId="51C7A402" w14:textId="77777777" w:rsidR="009B3340" w:rsidRPr="0044617B" w:rsidRDefault="009B3340" w:rsidP="00BF7B60">
            <w:pPr>
              <w:spacing w:line="276" w:lineRule="auto"/>
              <w:rPr>
                <w:rFonts w:cs="Arial"/>
                <w:sz w:val="20"/>
              </w:rPr>
            </w:pPr>
            <w:r w:rsidRPr="0044617B">
              <w:rPr>
                <w:rFonts w:cs="Arial"/>
                <w:sz w:val="20"/>
              </w:rPr>
              <w:t xml:space="preserve">Experience: Tutor must submit documented proof of any </w:t>
            </w:r>
          </w:p>
          <w:p w14:paraId="72EBBB50" w14:textId="77777777" w:rsidR="009B3340" w:rsidRPr="0044617B" w:rsidRDefault="009B3340" w:rsidP="00BF7B60">
            <w:pPr>
              <w:spacing w:line="276" w:lineRule="auto"/>
              <w:rPr>
                <w:rFonts w:cs="Arial"/>
                <w:sz w:val="20"/>
              </w:rPr>
            </w:pPr>
            <w:r w:rsidRPr="0044617B">
              <w:rPr>
                <w:rFonts w:cs="Arial"/>
                <w:sz w:val="20"/>
              </w:rPr>
              <w:t xml:space="preserve">                    </w:t>
            </w:r>
            <w:proofErr w:type="gramStart"/>
            <w:r w:rsidRPr="0044617B">
              <w:rPr>
                <w:rFonts w:cs="Arial"/>
                <w:sz w:val="20"/>
              </w:rPr>
              <w:t>experience</w:t>
            </w:r>
            <w:proofErr w:type="gramEnd"/>
            <w:r w:rsidRPr="0044617B">
              <w:rPr>
                <w:rFonts w:cs="Arial"/>
                <w:sz w:val="20"/>
              </w:rPr>
              <w:t xml:space="preserve"> related to previous tutoring</w:t>
            </w:r>
          </w:p>
          <w:p w14:paraId="587DDD0E" w14:textId="77777777" w:rsidR="009B3340" w:rsidRPr="0044617B" w:rsidRDefault="009B3340" w:rsidP="00BF7B60">
            <w:pPr>
              <w:spacing w:line="276" w:lineRule="auto"/>
              <w:rPr>
                <w:rFonts w:cs="Arial"/>
                <w:sz w:val="20"/>
              </w:rPr>
            </w:pPr>
            <w:r w:rsidRPr="0044617B">
              <w:rPr>
                <w:rFonts w:cs="Arial"/>
                <w:sz w:val="20"/>
              </w:rPr>
              <w:t xml:space="preserve">Travel Radius: Tutor must give the preferred distance in miles </w:t>
            </w:r>
          </w:p>
          <w:p w14:paraId="6F9638A0" w14:textId="77777777" w:rsidR="009B3340" w:rsidRPr="0044617B" w:rsidRDefault="009B3340" w:rsidP="00BF7B60">
            <w:pPr>
              <w:spacing w:line="276" w:lineRule="auto"/>
              <w:rPr>
                <w:rFonts w:cs="Arial"/>
                <w:sz w:val="20"/>
              </w:rPr>
            </w:pPr>
            <w:r w:rsidRPr="0044617B">
              <w:rPr>
                <w:rFonts w:cs="Arial"/>
                <w:sz w:val="20"/>
              </w:rPr>
              <w:t xml:space="preserve">                        </w:t>
            </w:r>
            <w:proofErr w:type="gramStart"/>
            <w:r w:rsidRPr="0044617B">
              <w:rPr>
                <w:rFonts w:cs="Arial"/>
                <w:sz w:val="20"/>
              </w:rPr>
              <w:t>that</w:t>
            </w:r>
            <w:proofErr w:type="gramEnd"/>
            <w:r w:rsidRPr="0044617B">
              <w:rPr>
                <w:rFonts w:cs="Arial"/>
                <w:sz w:val="20"/>
              </w:rPr>
              <w:t xml:space="preserve"> the tutor is willing to travel for tutoring.</w:t>
            </w:r>
          </w:p>
          <w:p w14:paraId="71074A75" w14:textId="77777777" w:rsidR="009B3340" w:rsidRPr="0044617B" w:rsidRDefault="009B3340" w:rsidP="00BF7B60">
            <w:pPr>
              <w:spacing w:line="276" w:lineRule="auto"/>
              <w:rPr>
                <w:rFonts w:cs="Arial"/>
                <w:sz w:val="20"/>
              </w:rPr>
            </w:pPr>
            <w:r w:rsidRPr="0044617B">
              <w:rPr>
                <w:rFonts w:cs="Arial"/>
                <w:sz w:val="20"/>
              </w:rPr>
              <w:t xml:space="preserve">Tutoring Rate: Tutor must specify a rate per hour. </w:t>
            </w:r>
            <w:r w:rsidRPr="0044617B">
              <w:rPr>
                <w:rFonts w:cs="Arial"/>
                <w:sz w:val="20"/>
              </w:rPr>
              <w:br/>
              <w:t xml:space="preserve">                        It must not be greater than $100/</w:t>
            </w:r>
            <w:proofErr w:type="spellStart"/>
            <w:r w:rsidRPr="0044617B">
              <w:rPr>
                <w:rFonts w:cs="Arial"/>
                <w:sz w:val="20"/>
              </w:rPr>
              <w:t>hr</w:t>
            </w:r>
            <w:proofErr w:type="spellEnd"/>
          </w:p>
          <w:p w14:paraId="3FC05FEB" w14:textId="77777777" w:rsidR="009B3340" w:rsidRPr="0044617B" w:rsidRDefault="009B3340" w:rsidP="00BF7B60">
            <w:pPr>
              <w:spacing w:line="276" w:lineRule="auto"/>
              <w:rPr>
                <w:rFonts w:cs="Arial"/>
                <w:sz w:val="20"/>
              </w:rPr>
            </w:pPr>
            <w:r w:rsidRPr="0044617B">
              <w:rPr>
                <w:rFonts w:cs="Arial"/>
                <w:sz w:val="20"/>
              </w:rPr>
              <w:t>Membership:  Tutor must select membership period in months.</w:t>
            </w:r>
          </w:p>
          <w:p w14:paraId="522C861F" w14:textId="77777777" w:rsidR="009B3340" w:rsidRPr="0044617B" w:rsidRDefault="009B3340" w:rsidP="00BF7B60">
            <w:pPr>
              <w:spacing w:line="276" w:lineRule="auto"/>
              <w:rPr>
                <w:rFonts w:cs="Arial"/>
                <w:sz w:val="20"/>
              </w:rPr>
            </w:pPr>
            <w:r w:rsidRPr="0044617B">
              <w:rPr>
                <w:rFonts w:cs="Arial"/>
                <w:sz w:val="20"/>
              </w:rPr>
              <w:t xml:space="preserve">                        Must select a minimum of 3 months.</w:t>
            </w:r>
          </w:p>
          <w:p w14:paraId="1122459B" w14:textId="77777777" w:rsidR="009B3340" w:rsidRPr="0044617B" w:rsidRDefault="009B3340" w:rsidP="00BF7B60">
            <w:pPr>
              <w:spacing w:line="276" w:lineRule="auto"/>
              <w:rPr>
                <w:rFonts w:cs="Arial"/>
                <w:sz w:val="20"/>
              </w:rPr>
            </w:pPr>
            <w:r w:rsidRPr="0044617B">
              <w:rPr>
                <w:rFonts w:cs="Arial"/>
                <w:sz w:val="20"/>
              </w:rPr>
              <w:t>Photo ID</w:t>
            </w:r>
            <w:proofErr w:type="gramStart"/>
            <w:r w:rsidRPr="0044617B">
              <w:rPr>
                <w:rFonts w:cs="Arial"/>
                <w:sz w:val="20"/>
              </w:rPr>
              <w:t>:          Tutor</w:t>
            </w:r>
            <w:proofErr w:type="gramEnd"/>
            <w:r w:rsidRPr="0044617B">
              <w:rPr>
                <w:rFonts w:cs="Arial"/>
                <w:sz w:val="20"/>
              </w:rPr>
              <w:t xml:space="preserve"> must upload their image that clearly </w:t>
            </w:r>
          </w:p>
          <w:p w14:paraId="6AD505D3" w14:textId="77777777" w:rsidR="009B3340" w:rsidRPr="0044617B" w:rsidRDefault="009B3340" w:rsidP="00BF7B60">
            <w:pPr>
              <w:spacing w:line="276" w:lineRule="auto"/>
              <w:rPr>
                <w:rFonts w:cs="Arial"/>
                <w:sz w:val="20"/>
              </w:rPr>
            </w:pPr>
            <w:r w:rsidRPr="0044617B">
              <w:rPr>
                <w:rFonts w:cs="Arial"/>
                <w:sz w:val="20"/>
              </w:rPr>
              <w:t xml:space="preserve">                       </w:t>
            </w:r>
            <w:proofErr w:type="gramStart"/>
            <w:r w:rsidRPr="0044617B">
              <w:rPr>
                <w:rFonts w:cs="Arial"/>
                <w:sz w:val="20"/>
              </w:rPr>
              <w:t>identifies</w:t>
            </w:r>
            <w:proofErr w:type="gramEnd"/>
            <w:r w:rsidRPr="0044617B">
              <w:rPr>
                <w:rFonts w:cs="Arial"/>
                <w:sz w:val="20"/>
              </w:rPr>
              <w:t xml:space="preserve"> them.</w:t>
            </w:r>
          </w:p>
          <w:p w14:paraId="094D6A8A" w14:textId="77777777" w:rsidR="009B3340" w:rsidRPr="0044617B" w:rsidRDefault="009B3340" w:rsidP="00BF7B60">
            <w:pPr>
              <w:spacing w:line="276" w:lineRule="auto"/>
              <w:rPr>
                <w:rFonts w:cs="Arial"/>
                <w:sz w:val="20"/>
              </w:rPr>
            </w:pPr>
            <w:r w:rsidRPr="0044617B">
              <w:rPr>
                <w:rFonts w:cs="Arial"/>
                <w:sz w:val="20"/>
              </w:rPr>
              <w:t>Short Bio</w:t>
            </w:r>
            <w:proofErr w:type="gramStart"/>
            <w:r w:rsidRPr="0044617B">
              <w:rPr>
                <w:rFonts w:cs="Arial"/>
                <w:sz w:val="20"/>
              </w:rPr>
              <w:t>:        Tutor</w:t>
            </w:r>
            <w:proofErr w:type="gramEnd"/>
            <w:r w:rsidRPr="0044617B">
              <w:rPr>
                <w:rFonts w:cs="Arial"/>
                <w:sz w:val="20"/>
              </w:rPr>
              <w:t xml:space="preserve"> must give a short bio describing their </w:t>
            </w:r>
          </w:p>
          <w:p w14:paraId="79FCDF69" w14:textId="77777777" w:rsidR="009B3340" w:rsidRPr="0044617B" w:rsidRDefault="009B3340" w:rsidP="00BF7B60">
            <w:pPr>
              <w:spacing w:line="276" w:lineRule="auto"/>
              <w:rPr>
                <w:rFonts w:cs="Arial"/>
                <w:sz w:val="20"/>
              </w:rPr>
            </w:pPr>
            <w:r w:rsidRPr="0044617B">
              <w:rPr>
                <w:rFonts w:cs="Arial"/>
                <w:sz w:val="20"/>
              </w:rPr>
              <w:t xml:space="preserve">                         </w:t>
            </w:r>
            <w:proofErr w:type="gramStart"/>
            <w:r w:rsidRPr="0044617B">
              <w:rPr>
                <w:rFonts w:cs="Arial"/>
                <w:sz w:val="20"/>
              </w:rPr>
              <w:t>interest</w:t>
            </w:r>
            <w:proofErr w:type="gramEnd"/>
            <w:r w:rsidRPr="0044617B">
              <w:rPr>
                <w:rFonts w:cs="Arial"/>
                <w:sz w:val="20"/>
              </w:rPr>
              <w:t xml:space="preserve">, expertise and other qualifications in the </w:t>
            </w:r>
          </w:p>
          <w:p w14:paraId="7513B095" w14:textId="77777777" w:rsidR="009B3340" w:rsidRPr="0044617B" w:rsidRDefault="009B3340" w:rsidP="00BF7B60">
            <w:pPr>
              <w:spacing w:line="276" w:lineRule="auto"/>
              <w:rPr>
                <w:rFonts w:cs="Arial"/>
                <w:sz w:val="20"/>
              </w:rPr>
            </w:pPr>
            <w:r w:rsidRPr="0044617B">
              <w:rPr>
                <w:rFonts w:cs="Arial"/>
                <w:sz w:val="20"/>
              </w:rPr>
              <w:t xml:space="preserve">                        </w:t>
            </w:r>
            <w:proofErr w:type="gramStart"/>
            <w:r w:rsidRPr="0044617B">
              <w:rPr>
                <w:rFonts w:cs="Arial"/>
                <w:sz w:val="20"/>
              </w:rPr>
              <w:t>chosen</w:t>
            </w:r>
            <w:proofErr w:type="gramEnd"/>
            <w:r w:rsidRPr="0044617B">
              <w:rPr>
                <w:rFonts w:cs="Arial"/>
                <w:sz w:val="20"/>
              </w:rPr>
              <w:t xml:space="preserve"> tutoring category. Must be at least 50 </w:t>
            </w:r>
          </w:p>
          <w:p w14:paraId="0F6A44A2" w14:textId="77777777" w:rsidR="009B3340" w:rsidRPr="0044617B" w:rsidRDefault="009B3340" w:rsidP="00BF7B60">
            <w:pPr>
              <w:spacing w:line="276" w:lineRule="auto"/>
              <w:rPr>
                <w:rFonts w:cs="Arial"/>
                <w:sz w:val="20"/>
              </w:rPr>
            </w:pPr>
            <w:r w:rsidRPr="0044617B">
              <w:rPr>
                <w:rFonts w:cs="Arial"/>
                <w:sz w:val="20"/>
              </w:rPr>
              <w:t xml:space="preserve">                        </w:t>
            </w:r>
            <w:proofErr w:type="gramStart"/>
            <w:r w:rsidRPr="0044617B">
              <w:rPr>
                <w:rFonts w:cs="Arial"/>
                <w:sz w:val="20"/>
              </w:rPr>
              <w:t>words</w:t>
            </w:r>
            <w:proofErr w:type="gramEnd"/>
            <w:r w:rsidRPr="0044617B">
              <w:rPr>
                <w:rFonts w:cs="Arial"/>
                <w:sz w:val="20"/>
              </w:rPr>
              <w:t xml:space="preserve">                  </w:t>
            </w:r>
          </w:p>
        </w:tc>
      </w:tr>
      <w:tr w:rsidR="009B3340" w:rsidRPr="0044617B" w14:paraId="415FF9BF" w14:textId="77777777" w:rsidTr="00BF7B60">
        <w:tc>
          <w:tcPr>
            <w:tcW w:w="2448" w:type="dxa"/>
            <w:shd w:val="pct5" w:color="auto" w:fill="auto"/>
          </w:tcPr>
          <w:p w14:paraId="423E7C0C" w14:textId="77777777" w:rsidR="009B3340" w:rsidRPr="0044617B" w:rsidRDefault="009B3340" w:rsidP="00BF7B60">
            <w:pPr>
              <w:rPr>
                <w:rFonts w:cs="Arial"/>
                <w:sz w:val="20"/>
              </w:rPr>
            </w:pPr>
            <w:r w:rsidRPr="0044617B">
              <w:rPr>
                <w:rFonts w:cs="Arial"/>
                <w:b/>
                <w:sz w:val="20"/>
              </w:rPr>
              <w:t>Pre-Conditions</w:t>
            </w:r>
            <w:r w:rsidRPr="0044617B">
              <w:rPr>
                <w:rFonts w:cs="Arial"/>
                <w:sz w:val="20"/>
              </w:rPr>
              <w:t>:</w:t>
            </w:r>
          </w:p>
          <w:p w14:paraId="7229A41C" w14:textId="77777777" w:rsidR="009B3340" w:rsidRPr="0044617B" w:rsidRDefault="009B3340" w:rsidP="00BF7B60">
            <w:pPr>
              <w:rPr>
                <w:rFonts w:cs="Arial"/>
                <w:sz w:val="20"/>
              </w:rPr>
            </w:pPr>
            <w:r w:rsidRPr="0044617B">
              <w:rPr>
                <w:rFonts w:cs="Arial"/>
                <w:sz w:val="20"/>
              </w:rPr>
              <w:t>(</w:t>
            </w:r>
            <w:proofErr w:type="gramStart"/>
            <w:r w:rsidRPr="0044617B">
              <w:rPr>
                <w:rFonts w:cs="Arial"/>
                <w:sz w:val="20"/>
              </w:rPr>
              <w:t>optional</w:t>
            </w:r>
            <w:proofErr w:type="gramEnd"/>
            <w:r w:rsidRPr="0044617B">
              <w:rPr>
                <w:rFonts w:cs="Arial"/>
                <w:sz w:val="20"/>
              </w:rPr>
              <w:t>)</w:t>
            </w:r>
          </w:p>
        </w:tc>
        <w:tc>
          <w:tcPr>
            <w:tcW w:w="6408" w:type="dxa"/>
            <w:vAlign w:val="center"/>
          </w:tcPr>
          <w:p w14:paraId="4289B883" w14:textId="77777777" w:rsidR="009B3340" w:rsidRPr="0044617B" w:rsidRDefault="009B3340" w:rsidP="00C07C19">
            <w:pPr>
              <w:numPr>
                <w:ilvl w:val="0"/>
                <w:numId w:val="30"/>
              </w:numPr>
              <w:spacing w:line="276" w:lineRule="auto"/>
              <w:rPr>
                <w:rFonts w:cs="Arial"/>
                <w:sz w:val="20"/>
              </w:rPr>
            </w:pPr>
            <w:r w:rsidRPr="0044617B">
              <w:rPr>
                <w:rFonts w:cs="Arial"/>
                <w:sz w:val="20"/>
              </w:rPr>
              <w:t>Tutor must have at least a high school degree or equivalent.</w:t>
            </w:r>
          </w:p>
          <w:p w14:paraId="38785A9F" w14:textId="77777777" w:rsidR="009B3340" w:rsidRPr="0044617B" w:rsidRDefault="009B3340" w:rsidP="00CA1DE4">
            <w:pPr>
              <w:numPr>
                <w:ilvl w:val="0"/>
                <w:numId w:val="30"/>
              </w:numPr>
              <w:spacing w:line="276" w:lineRule="auto"/>
              <w:rPr>
                <w:rFonts w:cs="Arial"/>
                <w:sz w:val="20"/>
              </w:rPr>
            </w:pPr>
            <w:r w:rsidRPr="0044617B">
              <w:rPr>
                <w:rFonts w:cs="Arial"/>
                <w:sz w:val="20"/>
              </w:rPr>
              <w:t>Tutor photo ID must have been recently taken</w:t>
            </w:r>
          </w:p>
          <w:p w14:paraId="7C396837" w14:textId="77777777" w:rsidR="009B3340" w:rsidRPr="0044617B" w:rsidRDefault="009B3340" w:rsidP="00CA1DE4">
            <w:pPr>
              <w:numPr>
                <w:ilvl w:val="0"/>
                <w:numId w:val="30"/>
              </w:numPr>
              <w:spacing w:line="276" w:lineRule="auto"/>
              <w:rPr>
                <w:rFonts w:cs="Arial"/>
                <w:sz w:val="20"/>
              </w:rPr>
            </w:pPr>
            <w:r w:rsidRPr="0044617B">
              <w:rPr>
                <w:rFonts w:cs="Arial"/>
                <w:sz w:val="20"/>
              </w:rPr>
              <w:t>Tutor must have a travel means</w:t>
            </w:r>
          </w:p>
        </w:tc>
      </w:tr>
      <w:tr w:rsidR="009B3340" w:rsidRPr="0044617B" w14:paraId="1E96ED05" w14:textId="77777777" w:rsidTr="00BF7B60">
        <w:tc>
          <w:tcPr>
            <w:tcW w:w="2448" w:type="dxa"/>
            <w:shd w:val="pct5" w:color="auto" w:fill="auto"/>
          </w:tcPr>
          <w:p w14:paraId="19FCE04B" w14:textId="77777777" w:rsidR="009B3340" w:rsidRPr="0044617B" w:rsidRDefault="009B3340" w:rsidP="00BF7B60">
            <w:pPr>
              <w:rPr>
                <w:rFonts w:cs="Arial"/>
                <w:b/>
                <w:sz w:val="20"/>
              </w:rPr>
            </w:pPr>
            <w:r w:rsidRPr="0044617B">
              <w:rPr>
                <w:rFonts w:cs="Arial"/>
                <w:b/>
                <w:sz w:val="20"/>
              </w:rPr>
              <w:t>Post Conditions:</w:t>
            </w:r>
          </w:p>
          <w:p w14:paraId="153550CD" w14:textId="77777777" w:rsidR="009B3340" w:rsidRPr="0044617B" w:rsidRDefault="009B3340" w:rsidP="00BF7B60">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39697AC0" w14:textId="77777777" w:rsidR="009B3340" w:rsidRPr="0044617B" w:rsidRDefault="009B3340" w:rsidP="00CA1DE4">
            <w:pPr>
              <w:numPr>
                <w:ilvl w:val="0"/>
                <w:numId w:val="30"/>
              </w:numPr>
              <w:spacing w:line="276" w:lineRule="auto"/>
              <w:rPr>
                <w:rFonts w:cs="Arial"/>
                <w:sz w:val="20"/>
              </w:rPr>
            </w:pPr>
            <w:r w:rsidRPr="0044617B">
              <w:rPr>
                <w:rFonts w:cs="Arial"/>
                <w:sz w:val="20"/>
              </w:rPr>
              <w:t xml:space="preserve">Notify tutor via email of profile setup completion. Allow tutor access to the system. </w:t>
            </w:r>
          </w:p>
        </w:tc>
      </w:tr>
      <w:tr w:rsidR="009B3340" w:rsidRPr="0044617B" w14:paraId="66CFFA77" w14:textId="77777777" w:rsidTr="00BF7B60">
        <w:tc>
          <w:tcPr>
            <w:tcW w:w="2448" w:type="dxa"/>
            <w:shd w:val="pct5" w:color="auto" w:fill="auto"/>
          </w:tcPr>
          <w:p w14:paraId="1F0FA76B" w14:textId="77777777" w:rsidR="009B3340" w:rsidRPr="0044617B" w:rsidRDefault="009B3340" w:rsidP="00BF7B60">
            <w:pPr>
              <w:rPr>
                <w:rFonts w:cs="Arial"/>
                <w:b/>
                <w:sz w:val="20"/>
              </w:rPr>
            </w:pPr>
            <w:r w:rsidRPr="0044617B">
              <w:rPr>
                <w:rFonts w:cs="Arial"/>
                <w:b/>
                <w:sz w:val="20"/>
              </w:rPr>
              <w:t>Other attributes:</w:t>
            </w:r>
          </w:p>
          <w:p w14:paraId="36967C1A" w14:textId="77777777" w:rsidR="009B3340" w:rsidRPr="0044617B" w:rsidRDefault="009B3340" w:rsidP="00BF7B60">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4623CF2E" w14:textId="77777777" w:rsidR="009B3340" w:rsidRPr="0044617B" w:rsidRDefault="009B3340" w:rsidP="00CA1DE4">
            <w:pPr>
              <w:numPr>
                <w:ilvl w:val="0"/>
                <w:numId w:val="30"/>
              </w:numPr>
              <w:spacing w:line="276" w:lineRule="auto"/>
              <w:rPr>
                <w:rFonts w:cs="Arial"/>
                <w:sz w:val="20"/>
              </w:rPr>
            </w:pPr>
            <w:r w:rsidRPr="0044617B">
              <w:rPr>
                <w:rFonts w:cs="Arial"/>
                <w:sz w:val="20"/>
              </w:rPr>
              <w:t>Tutor can also mention their hobbies and other interests that is not directly related to the subject they want to tutor in.</w:t>
            </w:r>
          </w:p>
        </w:tc>
      </w:tr>
    </w:tbl>
    <w:p w14:paraId="53C89081" w14:textId="77777777" w:rsidR="003D2684" w:rsidRDefault="003D2684">
      <w:pPr>
        <w:pStyle w:val="BodyText2"/>
      </w:pPr>
    </w:p>
    <w:p w14:paraId="505C8692" w14:textId="77777777" w:rsidR="0095037E" w:rsidRDefault="009B3340" w:rsidP="00B464D3">
      <w:pPr>
        <w:pStyle w:val="Heading2"/>
      </w:pPr>
      <w:r>
        <w:br w:type="page"/>
      </w:r>
      <w:bookmarkStart w:id="153" w:name="_Toc247782524"/>
      <w:r w:rsidR="0095037E">
        <w:lastRenderedPageBreak/>
        <w:t>4.6 “</w:t>
      </w:r>
      <w:r w:rsidR="00B464D3">
        <w:t>Search</w:t>
      </w:r>
      <w:r w:rsidR="0095037E">
        <w:t>” Requirements</w:t>
      </w:r>
      <w:bookmarkEnd w:id="153"/>
    </w:p>
    <w:p w14:paraId="08A3637D" w14:textId="77777777" w:rsidR="0044617B" w:rsidRPr="0044617B" w:rsidRDefault="0044617B" w:rsidP="0044617B">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5E2EE0" w:rsidRPr="0044617B" w14:paraId="3455C2B1" w14:textId="77777777" w:rsidTr="0078096E">
        <w:tc>
          <w:tcPr>
            <w:tcW w:w="2448" w:type="dxa"/>
            <w:shd w:val="pct5" w:color="auto" w:fill="auto"/>
          </w:tcPr>
          <w:p w14:paraId="7F2C5AB8" w14:textId="77777777" w:rsidR="005E2EE0" w:rsidRPr="0044617B" w:rsidRDefault="005E2EE0" w:rsidP="0078096E">
            <w:pPr>
              <w:rPr>
                <w:rFonts w:cs="Arial"/>
                <w:b/>
                <w:sz w:val="20"/>
              </w:rPr>
            </w:pPr>
            <w:r w:rsidRPr="0044617B">
              <w:rPr>
                <w:rFonts w:cs="Arial"/>
                <w:b/>
                <w:sz w:val="20"/>
              </w:rPr>
              <w:t>Requirement Title:</w:t>
            </w:r>
          </w:p>
          <w:p w14:paraId="63A13A68" w14:textId="77777777" w:rsidR="005E2EE0" w:rsidRPr="0044617B" w:rsidRDefault="005E2EE0"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3B4A8179" w14:textId="77777777" w:rsidR="005E2EE0" w:rsidRPr="0044617B" w:rsidRDefault="005E2EE0" w:rsidP="0078096E">
            <w:pPr>
              <w:rPr>
                <w:rFonts w:cs="Arial"/>
                <w:sz w:val="20"/>
              </w:rPr>
            </w:pPr>
            <w:r w:rsidRPr="0044617B">
              <w:rPr>
                <w:rFonts w:cs="Arial"/>
                <w:sz w:val="20"/>
              </w:rPr>
              <w:t>Search</w:t>
            </w:r>
          </w:p>
        </w:tc>
      </w:tr>
      <w:tr w:rsidR="005E2EE0" w:rsidRPr="0044617B" w14:paraId="60CC3377" w14:textId="77777777" w:rsidTr="0078096E">
        <w:tc>
          <w:tcPr>
            <w:tcW w:w="2448" w:type="dxa"/>
            <w:shd w:val="pct5" w:color="auto" w:fill="auto"/>
          </w:tcPr>
          <w:p w14:paraId="591AE1EE" w14:textId="77777777" w:rsidR="005E2EE0" w:rsidRPr="0044617B" w:rsidRDefault="005E2EE0" w:rsidP="0078096E">
            <w:pPr>
              <w:rPr>
                <w:rFonts w:cs="Arial"/>
                <w:b/>
                <w:sz w:val="20"/>
              </w:rPr>
            </w:pPr>
            <w:r w:rsidRPr="0044617B">
              <w:rPr>
                <w:rFonts w:cs="Arial"/>
                <w:b/>
                <w:sz w:val="20"/>
              </w:rPr>
              <w:t>Sequence No:</w:t>
            </w:r>
          </w:p>
          <w:p w14:paraId="775A5B4C" w14:textId="77777777" w:rsidR="005E2EE0" w:rsidRPr="0044617B" w:rsidRDefault="005E2EE0"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606D6BC4" w14:textId="77777777" w:rsidR="005E2EE0" w:rsidRPr="0044617B" w:rsidRDefault="005E2EE0" w:rsidP="0078096E">
            <w:pPr>
              <w:rPr>
                <w:rFonts w:cs="Arial"/>
                <w:sz w:val="20"/>
              </w:rPr>
            </w:pPr>
            <w:r w:rsidRPr="0044617B">
              <w:rPr>
                <w:rFonts w:cs="Arial"/>
                <w:sz w:val="20"/>
              </w:rPr>
              <w:t>001</w:t>
            </w:r>
          </w:p>
        </w:tc>
      </w:tr>
      <w:tr w:rsidR="005E2EE0" w:rsidRPr="0044617B" w14:paraId="4D7445BB" w14:textId="77777777" w:rsidTr="0078096E">
        <w:tc>
          <w:tcPr>
            <w:tcW w:w="2448" w:type="dxa"/>
            <w:shd w:val="pct5" w:color="auto" w:fill="auto"/>
          </w:tcPr>
          <w:p w14:paraId="14DF4056" w14:textId="77777777" w:rsidR="005E2EE0" w:rsidRPr="0044617B" w:rsidRDefault="005E2EE0" w:rsidP="0078096E">
            <w:pPr>
              <w:rPr>
                <w:rFonts w:cs="Arial"/>
                <w:b/>
                <w:sz w:val="20"/>
              </w:rPr>
            </w:pPr>
            <w:r w:rsidRPr="0044617B">
              <w:rPr>
                <w:rFonts w:cs="Arial"/>
                <w:b/>
                <w:sz w:val="20"/>
              </w:rPr>
              <w:t>Short description:</w:t>
            </w:r>
          </w:p>
          <w:p w14:paraId="53B3F07E" w14:textId="77777777" w:rsidR="005E2EE0" w:rsidRPr="0044617B" w:rsidRDefault="005E2EE0"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391DF607" w14:textId="77777777" w:rsidR="005E2EE0" w:rsidRPr="0044617B" w:rsidRDefault="005E2EE0" w:rsidP="0078096E">
            <w:pPr>
              <w:rPr>
                <w:rFonts w:cs="Arial"/>
                <w:sz w:val="20"/>
              </w:rPr>
            </w:pPr>
            <w:r w:rsidRPr="0044617B">
              <w:rPr>
                <w:rFonts w:cs="Arial"/>
                <w:sz w:val="20"/>
              </w:rPr>
              <w:t>Search by distance</w:t>
            </w:r>
          </w:p>
        </w:tc>
      </w:tr>
      <w:tr w:rsidR="005E2EE0" w:rsidRPr="0044617B" w14:paraId="592CF84E" w14:textId="77777777" w:rsidTr="0078096E">
        <w:tc>
          <w:tcPr>
            <w:tcW w:w="2448" w:type="dxa"/>
            <w:shd w:val="pct5" w:color="auto" w:fill="auto"/>
          </w:tcPr>
          <w:p w14:paraId="00A3F2F3" w14:textId="77777777" w:rsidR="005E2EE0" w:rsidRPr="0044617B" w:rsidRDefault="005E2EE0" w:rsidP="0078096E">
            <w:pPr>
              <w:rPr>
                <w:rFonts w:cs="Arial"/>
                <w:b/>
                <w:sz w:val="20"/>
              </w:rPr>
            </w:pPr>
            <w:r w:rsidRPr="0044617B">
              <w:rPr>
                <w:rFonts w:cs="Arial"/>
                <w:b/>
                <w:sz w:val="20"/>
              </w:rPr>
              <w:t>Detailed Description:</w:t>
            </w:r>
          </w:p>
          <w:p w14:paraId="2CAC09DA" w14:textId="77777777" w:rsidR="005E2EE0" w:rsidRPr="0044617B" w:rsidRDefault="005E2EE0" w:rsidP="0078096E">
            <w:pPr>
              <w:rPr>
                <w:rFonts w:cs="Arial"/>
                <w:bCs/>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5F02C52A" w14:textId="77777777" w:rsidR="005E2EE0" w:rsidRPr="0044617B" w:rsidRDefault="005E2EE0" w:rsidP="0078096E">
            <w:pPr>
              <w:rPr>
                <w:rFonts w:cs="Arial"/>
                <w:sz w:val="20"/>
              </w:rPr>
            </w:pPr>
            <w:r w:rsidRPr="0044617B">
              <w:rPr>
                <w:rFonts w:cs="Arial"/>
                <w:sz w:val="20"/>
              </w:rPr>
              <w:t xml:space="preserve">-Users are able to search for the tutors according to their distance specifically through </w:t>
            </w:r>
            <w:proofErr w:type="gramStart"/>
            <w:r w:rsidRPr="0044617B">
              <w:rPr>
                <w:rFonts w:cs="Arial"/>
                <w:sz w:val="20"/>
              </w:rPr>
              <w:t>zip-code</w:t>
            </w:r>
            <w:proofErr w:type="gramEnd"/>
            <w:r w:rsidRPr="0044617B">
              <w:rPr>
                <w:rFonts w:cs="Arial"/>
                <w:sz w:val="20"/>
              </w:rPr>
              <w:t xml:space="preserve"> and city.</w:t>
            </w:r>
          </w:p>
          <w:p w14:paraId="0852C0DA" w14:textId="77777777" w:rsidR="005E2EE0" w:rsidRPr="0044617B" w:rsidRDefault="005E2EE0" w:rsidP="0078096E">
            <w:pPr>
              <w:rPr>
                <w:rFonts w:cs="Arial"/>
                <w:sz w:val="20"/>
              </w:rPr>
            </w:pPr>
          </w:p>
          <w:p w14:paraId="69BD2C3B" w14:textId="77777777" w:rsidR="005E2EE0" w:rsidRPr="0044617B" w:rsidRDefault="005E2EE0" w:rsidP="0078096E">
            <w:pPr>
              <w:rPr>
                <w:rFonts w:cs="Arial"/>
                <w:sz w:val="20"/>
              </w:rPr>
            </w:pPr>
            <w:r w:rsidRPr="0044617B">
              <w:rPr>
                <w:rFonts w:cs="Arial"/>
                <w:sz w:val="20"/>
              </w:rPr>
              <w:t>-</w:t>
            </w:r>
            <w:proofErr w:type="gramStart"/>
            <w:r w:rsidRPr="0044617B">
              <w:rPr>
                <w:rFonts w:cs="Arial"/>
                <w:sz w:val="20"/>
              </w:rPr>
              <w:t>Zip-code</w:t>
            </w:r>
            <w:proofErr w:type="gramEnd"/>
            <w:r w:rsidRPr="0044617B">
              <w:rPr>
                <w:rFonts w:cs="Arial"/>
                <w:sz w:val="20"/>
              </w:rPr>
              <w:t xml:space="preserve"> and city combination should match.</w:t>
            </w:r>
          </w:p>
          <w:p w14:paraId="1956C6C0" w14:textId="77777777" w:rsidR="005E2EE0" w:rsidRPr="0044617B" w:rsidRDefault="005E2EE0" w:rsidP="0078096E">
            <w:pPr>
              <w:rPr>
                <w:rFonts w:cs="Arial"/>
                <w:sz w:val="20"/>
              </w:rPr>
            </w:pPr>
          </w:p>
          <w:p w14:paraId="31137C22" w14:textId="77777777" w:rsidR="005E2EE0" w:rsidRPr="0044617B" w:rsidRDefault="005E2EE0" w:rsidP="0078096E">
            <w:pPr>
              <w:rPr>
                <w:rFonts w:cs="Arial"/>
                <w:sz w:val="20"/>
              </w:rPr>
            </w:pPr>
            <w:r w:rsidRPr="0044617B">
              <w:rPr>
                <w:rFonts w:cs="Arial"/>
                <w:sz w:val="20"/>
              </w:rPr>
              <w:t>-Zip-code is 5 digit valid number that is greater than 10000 and less than or equal to 99999</w:t>
            </w:r>
          </w:p>
          <w:p w14:paraId="538DE9A9" w14:textId="77777777" w:rsidR="005E2EE0" w:rsidRPr="0044617B" w:rsidRDefault="005E2EE0" w:rsidP="0078096E">
            <w:pPr>
              <w:rPr>
                <w:rFonts w:cs="Arial"/>
                <w:sz w:val="20"/>
              </w:rPr>
            </w:pPr>
          </w:p>
          <w:p w14:paraId="0649D2E9" w14:textId="77777777" w:rsidR="005E2EE0" w:rsidRPr="0044617B" w:rsidRDefault="005E2EE0" w:rsidP="0078096E">
            <w:pPr>
              <w:rPr>
                <w:rFonts w:cs="Arial"/>
                <w:sz w:val="20"/>
              </w:rPr>
            </w:pPr>
            <w:r w:rsidRPr="0044617B">
              <w:rPr>
                <w:rFonts w:cs="Arial"/>
                <w:sz w:val="20"/>
              </w:rPr>
              <w:t>If the search criteria doesn’t match, inform the user through the website.</w:t>
            </w:r>
          </w:p>
        </w:tc>
      </w:tr>
      <w:tr w:rsidR="005E2EE0" w:rsidRPr="0044617B" w14:paraId="127800B6" w14:textId="77777777" w:rsidTr="0078096E">
        <w:tc>
          <w:tcPr>
            <w:tcW w:w="2448" w:type="dxa"/>
            <w:shd w:val="pct5" w:color="auto" w:fill="auto"/>
          </w:tcPr>
          <w:p w14:paraId="2D3EA300" w14:textId="77777777" w:rsidR="005E2EE0" w:rsidRPr="0044617B" w:rsidRDefault="005E2EE0" w:rsidP="0078096E">
            <w:pPr>
              <w:rPr>
                <w:rFonts w:cs="Arial"/>
                <w:sz w:val="20"/>
              </w:rPr>
            </w:pPr>
            <w:r w:rsidRPr="0044617B">
              <w:rPr>
                <w:rFonts w:cs="Arial"/>
                <w:b/>
                <w:sz w:val="20"/>
              </w:rPr>
              <w:t>Pre-Conditions</w:t>
            </w:r>
            <w:r w:rsidRPr="0044617B">
              <w:rPr>
                <w:rFonts w:cs="Arial"/>
                <w:sz w:val="20"/>
              </w:rPr>
              <w:t>:</w:t>
            </w:r>
          </w:p>
          <w:p w14:paraId="57000899" w14:textId="77777777" w:rsidR="005E2EE0" w:rsidRPr="0044617B" w:rsidRDefault="005E2EE0" w:rsidP="0078096E">
            <w:pPr>
              <w:rPr>
                <w:rFonts w:cs="Arial"/>
                <w:sz w:val="20"/>
              </w:rPr>
            </w:pPr>
            <w:r w:rsidRPr="0044617B">
              <w:rPr>
                <w:rFonts w:cs="Arial"/>
                <w:sz w:val="20"/>
              </w:rPr>
              <w:t>(</w:t>
            </w:r>
            <w:proofErr w:type="gramStart"/>
            <w:r w:rsidRPr="0044617B">
              <w:rPr>
                <w:rFonts w:cs="Arial"/>
                <w:sz w:val="20"/>
              </w:rPr>
              <w:t>optional</w:t>
            </w:r>
            <w:proofErr w:type="gramEnd"/>
            <w:r w:rsidRPr="0044617B">
              <w:rPr>
                <w:rFonts w:cs="Arial"/>
                <w:sz w:val="20"/>
              </w:rPr>
              <w:t>)</w:t>
            </w:r>
          </w:p>
        </w:tc>
        <w:tc>
          <w:tcPr>
            <w:tcW w:w="6408" w:type="dxa"/>
            <w:vAlign w:val="center"/>
          </w:tcPr>
          <w:p w14:paraId="3756A801" w14:textId="77777777" w:rsidR="005E2EE0" w:rsidRPr="0044617B" w:rsidRDefault="005E2EE0" w:rsidP="0078096E">
            <w:pPr>
              <w:rPr>
                <w:rFonts w:cs="Arial"/>
                <w:sz w:val="20"/>
              </w:rPr>
            </w:pPr>
          </w:p>
        </w:tc>
      </w:tr>
      <w:tr w:rsidR="005E2EE0" w:rsidRPr="0044617B" w14:paraId="694BCC40" w14:textId="77777777" w:rsidTr="0078096E">
        <w:tc>
          <w:tcPr>
            <w:tcW w:w="2448" w:type="dxa"/>
            <w:shd w:val="pct5" w:color="auto" w:fill="auto"/>
          </w:tcPr>
          <w:p w14:paraId="20C0117F" w14:textId="77777777" w:rsidR="005E2EE0" w:rsidRPr="0044617B" w:rsidRDefault="005E2EE0" w:rsidP="0078096E">
            <w:pPr>
              <w:rPr>
                <w:rFonts w:cs="Arial"/>
                <w:b/>
                <w:sz w:val="20"/>
              </w:rPr>
            </w:pPr>
            <w:r w:rsidRPr="0044617B">
              <w:rPr>
                <w:rFonts w:cs="Arial"/>
                <w:b/>
                <w:sz w:val="20"/>
              </w:rPr>
              <w:t>Post Conditions:</w:t>
            </w:r>
          </w:p>
          <w:p w14:paraId="036C04A4" w14:textId="77777777" w:rsidR="005E2EE0" w:rsidRPr="0044617B" w:rsidRDefault="005E2EE0"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61FAB056" w14:textId="77777777" w:rsidR="005E2EE0" w:rsidRPr="0044617B" w:rsidRDefault="005E2EE0" w:rsidP="0078096E">
            <w:pPr>
              <w:rPr>
                <w:rFonts w:cs="Arial"/>
                <w:sz w:val="20"/>
              </w:rPr>
            </w:pPr>
            <w:r w:rsidRPr="0044617B">
              <w:rPr>
                <w:rFonts w:cs="Arial"/>
                <w:sz w:val="20"/>
              </w:rPr>
              <w:t>After logging and searching, the user should be able to sign with the designated tutor.</w:t>
            </w:r>
          </w:p>
        </w:tc>
      </w:tr>
      <w:tr w:rsidR="005E2EE0" w:rsidRPr="0044617B" w14:paraId="743E0957" w14:textId="77777777" w:rsidTr="0078096E">
        <w:tc>
          <w:tcPr>
            <w:tcW w:w="2448" w:type="dxa"/>
            <w:shd w:val="pct5" w:color="auto" w:fill="auto"/>
          </w:tcPr>
          <w:p w14:paraId="1BE79A81" w14:textId="77777777" w:rsidR="005E2EE0" w:rsidRPr="0044617B" w:rsidRDefault="005E2EE0" w:rsidP="0078096E">
            <w:pPr>
              <w:rPr>
                <w:rFonts w:cs="Arial"/>
                <w:b/>
                <w:sz w:val="20"/>
              </w:rPr>
            </w:pPr>
            <w:r w:rsidRPr="0044617B">
              <w:rPr>
                <w:rFonts w:cs="Arial"/>
                <w:b/>
                <w:sz w:val="20"/>
              </w:rPr>
              <w:t>Other attributes:</w:t>
            </w:r>
          </w:p>
          <w:p w14:paraId="1F1F05E1" w14:textId="77777777" w:rsidR="005E2EE0" w:rsidRPr="0044617B" w:rsidRDefault="005E2EE0"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0431595D" w14:textId="77777777" w:rsidR="005E2EE0" w:rsidRPr="0044617B" w:rsidRDefault="005E2EE0" w:rsidP="0078096E">
            <w:pPr>
              <w:rPr>
                <w:rFonts w:cs="Arial"/>
                <w:sz w:val="20"/>
              </w:rPr>
            </w:pPr>
            <w:r w:rsidRPr="0044617B">
              <w:rPr>
                <w:rFonts w:cs="Arial"/>
                <w:sz w:val="20"/>
              </w:rPr>
              <w:t>User should enter the valid zip code and city match.</w:t>
            </w:r>
          </w:p>
        </w:tc>
      </w:tr>
    </w:tbl>
    <w:p w14:paraId="0AF95687" w14:textId="77777777" w:rsidR="0095037E" w:rsidRDefault="0095037E" w:rsidP="0095037E">
      <w:pPr>
        <w:pStyle w:val="BodyText2"/>
      </w:pPr>
    </w:p>
    <w:p w14:paraId="1A793FB4" w14:textId="77777777" w:rsidR="0044617B" w:rsidRDefault="0044617B" w:rsidP="0095037E">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5E2EE0" w:rsidRPr="0044617B" w14:paraId="6A2288BE" w14:textId="77777777" w:rsidTr="0078096E">
        <w:tc>
          <w:tcPr>
            <w:tcW w:w="2448" w:type="dxa"/>
            <w:shd w:val="pct5" w:color="auto" w:fill="auto"/>
          </w:tcPr>
          <w:p w14:paraId="388D9AE2" w14:textId="77777777" w:rsidR="005E2EE0" w:rsidRPr="0044617B" w:rsidRDefault="005E2EE0" w:rsidP="0078096E">
            <w:pPr>
              <w:rPr>
                <w:rFonts w:cs="Arial"/>
                <w:b/>
                <w:sz w:val="20"/>
              </w:rPr>
            </w:pPr>
            <w:r w:rsidRPr="0044617B">
              <w:rPr>
                <w:rFonts w:cs="Arial"/>
                <w:b/>
                <w:sz w:val="20"/>
              </w:rPr>
              <w:t>Requirement Title:</w:t>
            </w:r>
          </w:p>
          <w:p w14:paraId="2B7B9650" w14:textId="77777777" w:rsidR="005E2EE0" w:rsidRPr="0044617B" w:rsidRDefault="005E2EE0"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3F42361B" w14:textId="77777777" w:rsidR="005E2EE0" w:rsidRPr="0044617B" w:rsidRDefault="005E2EE0" w:rsidP="0078096E">
            <w:pPr>
              <w:rPr>
                <w:rFonts w:cs="Arial"/>
                <w:sz w:val="20"/>
              </w:rPr>
            </w:pPr>
            <w:r w:rsidRPr="0044617B">
              <w:rPr>
                <w:rFonts w:cs="Arial"/>
                <w:sz w:val="20"/>
              </w:rPr>
              <w:t>Search</w:t>
            </w:r>
          </w:p>
        </w:tc>
      </w:tr>
      <w:tr w:rsidR="005E2EE0" w:rsidRPr="0044617B" w14:paraId="43F2C850" w14:textId="77777777" w:rsidTr="0078096E">
        <w:tc>
          <w:tcPr>
            <w:tcW w:w="2448" w:type="dxa"/>
            <w:shd w:val="pct5" w:color="auto" w:fill="auto"/>
          </w:tcPr>
          <w:p w14:paraId="49E4C02F" w14:textId="77777777" w:rsidR="005E2EE0" w:rsidRPr="0044617B" w:rsidRDefault="005E2EE0" w:rsidP="0078096E">
            <w:pPr>
              <w:rPr>
                <w:rFonts w:cs="Arial"/>
                <w:b/>
                <w:sz w:val="20"/>
              </w:rPr>
            </w:pPr>
            <w:r w:rsidRPr="0044617B">
              <w:rPr>
                <w:rFonts w:cs="Arial"/>
                <w:b/>
                <w:sz w:val="20"/>
              </w:rPr>
              <w:t>Sequence No:</w:t>
            </w:r>
          </w:p>
          <w:p w14:paraId="67AD98C6" w14:textId="77777777" w:rsidR="005E2EE0" w:rsidRPr="0044617B" w:rsidRDefault="005E2EE0"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09CACBA2" w14:textId="77777777" w:rsidR="005E2EE0" w:rsidRPr="0044617B" w:rsidRDefault="005E2EE0" w:rsidP="0078096E">
            <w:pPr>
              <w:rPr>
                <w:rFonts w:cs="Arial"/>
                <w:sz w:val="20"/>
              </w:rPr>
            </w:pPr>
            <w:r w:rsidRPr="0044617B">
              <w:rPr>
                <w:rFonts w:cs="Arial"/>
                <w:sz w:val="20"/>
              </w:rPr>
              <w:t>002</w:t>
            </w:r>
          </w:p>
        </w:tc>
      </w:tr>
      <w:tr w:rsidR="005E2EE0" w:rsidRPr="0044617B" w14:paraId="2436AA14" w14:textId="77777777" w:rsidTr="0078096E">
        <w:tc>
          <w:tcPr>
            <w:tcW w:w="2448" w:type="dxa"/>
            <w:shd w:val="pct5" w:color="auto" w:fill="auto"/>
          </w:tcPr>
          <w:p w14:paraId="53FB8352" w14:textId="77777777" w:rsidR="005E2EE0" w:rsidRPr="0044617B" w:rsidRDefault="005E2EE0" w:rsidP="0078096E">
            <w:pPr>
              <w:rPr>
                <w:rFonts w:cs="Arial"/>
                <w:b/>
                <w:sz w:val="20"/>
              </w:rPr>
            </w:pPr>
            <w:r w:rsidRPr="0044617B">
              <w:rPr>
                <w:rFonts w:cs="Arial"/>
                <w:b/>
                <w:sz w:val="20"/>
              </w:rPr>
              <w:t>Short description:</w:t>
            </w:r>
          </w:p>
          <w:p w14:paraId="72E9CDF5" w14:textId="77777777" w:rsidR="005E2EE0" w:rsidRPr="0044617B" w:rsidRDefault="005E2EE0"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0E8F22CC" w14:textId="77777777" w:rsidR="005E2EE0" w:rsidRPr="0044617B" w:rsidRDefault="005E2EE0" w:rsidP="0078096E">
            <w:pPr>
              <w:rPr>
                <w:rFonts w:cs="Arial"/>
                <w:sz w:val="20"/>
              </w:rPr>
            </w:pPr>
            <w:r w:rsidRPr="0044617B">
              <w:rPr>
                <w:rFonts w:cs="Arial"/>
                <w:sz w:val="20"/>
              </w:rPr>
              <w:t>Displaying the information</w:t>
            </w:r>
          </w:p>
        </w:tc>
      </w:tr>
      <w:tr w:rsidR="005E2EE0" w:rsidRPr="0044617B" w14:paraId="7BAACE37" w14:textId="77777777" w:rsidTr="0078096E">
        <w:tc>
          <w:tcPr>
            <w:tcW w:w="2448" w:type="dxa"/>
            <w:shd w:val="pct5" w:color="auto" w:fill="auto"/>
          </w:tcPr>
          <w:p w14:paraId="60277D0F" w14:textId="77777777" w:rsidR="005E2EE0" w:rsidRPr="0044617B" w:rsidRDefault="005E2EE0" w:rsidP="0078096E">
            <w:pPr>
              <w:rPr>
                <w:rFonts w:cs="Arial"/>
                <w:b/>
                <w:sz w:val="20"/>
              </w:rPr>
            </w:pPr>
            <w:r w:rsidRPr="0044617B">
              <w:rPr>
                <w:rFonts w:cs="Arial"/>
                <w:b/>
                <w:sz w:val="20"/>
              </w:rPr>
              <w:t>Detailed Description:</w:t>
            </w:r>
          </w:p>
          <w:p w14:paraId="65F58057" w14:textId="77777777" w:rsidR="005E2EE0" w:rsidRPr="0044617B" w:rsidRDefault="005E2EE0" w:rsidP="0078096E">
            <w:pPr>
              <w:rPr>
                <w:rFonts w:cs="Arial"/>
                <w:bCs/>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164965EC" w14:textId="77777777" w:rsidR="005E2EE0" w:rsidRPr="0044617B" w:rsidRDefault="005E2EE0" w:rsidP="0078096E">
            <w:pPr>
              <w:rPr>
                <w:rFonts w:cs="Arial"/>
                <w:sz w:val="20"/>
              </w:rPr>
            </w:pPr>
            <w:r w:rsidRPr="0044617B">
              <w:rPr>
                <w:rFonts w:cs="Arial"/>
                <w:sz w:val="20"/>
              </w:rPr>
              <w:t xml:space="preserve">-When a user does the search through the search panel the website should display minimum of zero (if no tutor match is found) or maximum of 5 tutors. </w:t>
            </w:r>
          </w:p>
          <w:p w14:paraId="18D7B9D2" w14:textId="77777777" w:rsidR="005E2EE0" w:rsidRPr="0044617B" w:rsidRDefault="005E2EE0" w:rsidP="0078096E">
            <w:pPr>
              <w:rPr>
                <w:rFonts w:cs="Arial"/>
                <w:sz w:val="20"/>
              </w:rPr>
            </w:pPr>
          </w:p>
          <w:p w14:paraId="270071C6" w14:textId="77777777" w:rsidR="005E2EE0" w:rsidRPr="0044617B" w:rsidRDefault="005E2EE0" w:rsidP="0078096E">
            <w:pPr>
              <w:rPr>
                <w:rFonts w:cs="Arial"/>
                <w:sz w:val="20"/>
              </w:rPr>
            </w:pPr>
            <w:r w:rsidRPr="0044617B">
              <w:rPr>
                <w:rFonts w:cs="Arial"/>
                <w:sz w:val="20"/>
              </w:rPr>
              <w:t>-Display of more than 5 tutors matching the search criteria could be displayed by users’ preference in the website.</w:t>
            </w:r>
          </w:p>
          <w:p w14:paraId="57199384" w14:textId="77777777" w:rsidR="005E2EE0" w:rsidRPr="0044617B" w:rsidRDefault="005E2EE0" w:rsidP="0078096E">
            <w:pPr>
              <w:rPr>
                <w:rFonts w:cs="Arial"/>
                <w:sz w:val="20"/>
              </w:rPr>
            </w:pPr>
          </w:p>
          <w:p w14:paraId="0B3D1FF3" w14:textId="77777777" w:rsidR="005E2EE0" w:rsidRPr="0044617B" w:rsidRDefault="005E2EE0" w:rsidP="0078096E">
            <w:pPr>
              <w:rPr>
                <w:rFonts w:cs="Arial"/>
                <w:sz w:val="20"/>
              </w:rPr>
            </w:pPr>
            <w:r w:rsidRPr="0044617B">
              <w:rPr>
                <w:rFonts w:cs="Arial"/>
                <w:sz w:val="20"/>
              </w:rPr>
              <w:t>-Display should only show the users within 25 miles radius.</w:t>
            </w:r>
          </w:p>
          <w:p w14:paraId="42FF5D75" w14:textId="77777777" w:rsidR="005E2EE0" w:rsidRPr="0044617B" w:rsidRDefault="005E2EE0" w:rsidP="0078096E">
            <w:pPr>
              <w:rPr>
                <w:rFonts w:cs="Arial"/>
                <w:sz w:val="20"/>
              </w:rPr>
            </w:pPr>
          </w:p>
          <w:p w14:paraId="59B12379" w14:textId="77777777" w:rsidR="005E2EE0" w:rsidRPr="0044617B" w:rsidRDefault="005E2EE0" w:rsidP="0078096E">
            <w:pPr>
              <w:rPr>
                <w:rFonts w:cs="Arial"/>
                <w:sz w:val="20"/>
              </w:rPr>
            </w:pPr>
            <w:r w:rsidRPr="0044617B">
              <w:rPr>
                <w:rFonts w:cs="Arial"/>
                <w:sz w:val="20"/>
              </w:rPr>
              <w:t>If there are no matches, notify the user in the window display.</w:t>
            </w:r>
          </w:p>
        </w:tc>
      </w:tr>
      <w:tr w:rsidR="005E2EE0" w:rsidRPr="0044617B" w14:paraId="1E144473" w14:textId="77777777" w:rsidTr="0078096E">
        <w:tc>
          <w:tcPr>
            <w:tcW w:w="2448" w:type="dxa"/>
            <w:shd w:val="pct5" w:color="auto" w:fill="auto"/>
          </w:tcPr>
          <w:p w14:paraId="62B61E72" w14:textId="77777777" w:rsidR="005E2EE0" w:rsidRPr="0044617B" w:rsidRDefault="005E2EE0" w:rsidP="0078096E">
            <w:pPr>
              <w:rPr>
                <w:rFonts w:cs="Arial"/>
                <w:sz w:val="20"/>
              </w:rPr>
            </w:pPr>
            <w:r w:rsidRPr="0044617B">
              <w:rPr>
                <w:rFonts w:cs="Arial"/>
                <w:b/>
                <w:sz w:val="20"/>
              </w:rPr>
              <w:t>Pre-Conditions</w:t>
            </w:r>
            <w:r w:rsidRPr="0044617B">
              <w:rPr>
                <w:rFonts w:cs="Arial"/>
                <w:sz w:val="20"/>
              </w:rPr>
              <w:t>:</w:t>
            </w:r>
          </w:p>
          <w:p w14:paraId="7FBAEF06" w14:textId="77777777" w:rsidR="005E2EE0" w:rsidRPr="0044617B" w:rsidRDefault="005E2EE0" w:rsidP="0078096E">
            <w:pPr>
              <w:rPr>
                <w:rFonts w:cs="Arial"/>
                <w:sz w:val="20"/>
              </w:rPr>
            </w:pPr>
            <w:r w:rsidRPr="0044617B">
              <w:rPr>
                <w:rFonts w:cs="Arial"/>
                <w:sz w:val="20"/>
              </w:rPr>
              <w:t>(</w:t>
            </w:r>
            <w:proofErr w:type="gramStart"/>
            <w:r w:rsidRPr="0044617B">
              <w:rPr>
                <w:rFonts w:cs="Arial"/>
                <w:sz w:val="20"/>
              </w:rPr>
              <w:t>optional</w:t>
            </w:r>
            <w:proofErr w:type="gramEnd"/>
            <w:r w:rsidRPr="0044617B">
              <w:rPr>
                <w:rFonts w:cs="Arial"/>
                <w:sz w:val="20"/>
              </w:rPr>
              <w:t>)</w:t>
            </w:r>
          </w:p>
        </w:tc>
        <w:tc>
          <w:tcPr>
            <w:tcW w:w="6408" w:type="dxa"/>
            <w:vAlign w:val="center"/>
          </w:tcPr>
          <w:p w14:paraId="4170C3CC" w14:textId="77777777" w:rsidR="005E2EE0" w:rsidRPr="0044617B" w:rsidRDefault="005E2EE0" w:rsidP="0078096E">
            <w:pPr>
              <w:rPr>
                <w:rFonts w:cs="Arial"/>
                <w:sz w:val="20"/>
              </w:rPr>
            </w:pPr>
            <w:r w:rsidRPr="0044617B">
              <w:rPr>
                <w:rFonts w:cs="Arial"/>
                <w:sz w:val="20"/>
              </w:rPr>
              <w:t>Tutors matching the criteria should be in the database.</w:t>
            </w:r>
          </w:p>
        </w:tc>
      </w:tr>
      <w:tr w:rsidR="005E2EE0" w:rsidRPr="0044617B" w14:paraId="7A3F8F76" w14:textId="77777777" w:rsidTr="0078096E">
        <w:tc>
          <w:tcPr>
            <w:tcW w:w="2448" w:type="dxa"/>
            <w:shd w:val="pct5" w:color="auto" w:fill="auto"/>
          </w:tcPr>
          <w:p w14:paraId="0A92B35E" w14:textId="77777777" w:rsidR="005E2EE0" w:rsidRPr="0044617B" w:rsidRDefault="005E2EE0" w:rsidP="0078096E">
            <w:pPr>
              <w:rPr>
                <w:rFonts w:cs="Arial"/>
                <w:b/>
                <w:sz w:val="20"/>
              </w:rPr>
            </w:pPr>
            <w:r w:rsidRPr="0044617B">
              <w:rPr>
                <w:rFonts w:cs="Arial"/>
                <w:b/>
                <w:sz w:val="20"/>
              </w:rPr>
              <w:t>Post Conditions:</w:t>
            </w:r>
          </w:p>
          <w:p w14:paraId="38F7CA7B" w14:textId="77777777" w:rsidR="005E2EE0" w:rsidRPr="0044617B" w:rsidRDefault="005E2EE0"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151FA668" w14:textId="77777777" w:rsidR="005E2EE0" w:rsidRPr="0044617B" w:rsidRDefault="005E2EE0" w:rsidP="0078096E">
            <w:pPr>
              <w:rPr>
                <w:rFonts w:cs="Arial"/>
                <w:sz w:val="20"/>
              </w:rPr>
            </w:pPr>
            <w:r w:rsidRPr="0044617B">
              <w:rPr>
                <w:rFonts w:cs="Arial"/>
                <w:sz w:val="20"/>
              </w:rPr>
              <w:t>After displaying the tutors, the user should be able to select the desired tutor and sign up for the tutoring class.</w:t>
            </w:r>
          </w:p>
        </w:tc>
      </w:tr>
      <w:tr w:rsidR="005E2EE0" w:rsidRPr="0044617B" w14:paraId="68928EDB" w14:textId="77777777" w:rsidTr="0078096E">
        <w:tc>
          <w:tcPr>
            <w:tcW w:w="2448" w:type="dxa"/>
            <w:shd w:val="pct5" w:color="auto" w:fill="auto"/>
          </w:tcPr>
          <w:p w14:paraId="736F9E18" w14:textId="77777777" w:rsidR="005E2EE0" w:rsidRPr="0044617B" w:rsidRDefault="005E2EE0" w:rsidP="0078096E">
            <w:pPr>
              <w:rPr>
                <w:rFonts w:cs="Arial"/>
                <w:b/>
                <w:sz w:val="20"/>
              </w:rPr>
            </w:pPr>
            <w:r w:rsidRPr="0044617B">
              <w:rPr>
                <w:rFonts w:cs="Arial"/>
                <w:b/>
                <w:sz w:val="20"/>
              </w:rPr>
              <w:t>Other attributes:</w:t>
            </w:r>
          </w:p>
          <w:p w14:paraId="1C110538" w14:textId="77777777" w:rsidR="005E2EE0" w:rsidRPr="0044617B" w:rsidRDefault="005E2EE0"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5401EA9E" w14:textId="77777777" w:rsidR="005E2EE0" w:rsidRPr="0044617B" w:rsidRDefault="005E2EE0" w:rsidP="0078096E">
            <w:pPr>
              <w:rPr>
                <w:rFonts w:cs="Arial"/>
                <w:sz w:val="20"/>
              </w:rPr>
            </w:pPr>
          </w:p>
        </w:tc>
      </w:tr>
    </w:tbl>
    <w:p w14:paraId="597F5122" w14:textId="77777777" w:rsidR="005E2EE0" w:rsidRDefault="005E2EE0" w:rsidP="0095037E">
      <w:pPr>
        <w:pStyle w:val="BodyText2"/>
      </w:pPr>
    </w:p>
    <w:p w14:paraId="04585C92" w14:textId="77777777" w:rsidR="005E2EE0" w:rsidRDefault="005E2EE0" w:rsidP="0095037E">
      <w:pPr>
        <w:pStyle w:val="BodyText2"/>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997484" w:rsidRPr="0044617B" w14:paraId="69694AC9" w14:textId="77777777" w:rsidTr="0078096E">
        <w:tc>
          <w:tcPr>
            <w:tcW w:w="2448" w:type="dxa"/>
            <w:shd w:val="pct5" w:color="auto" w:fill="auto"/>
          </w:tcPr>
          <w:p w14:paraId="4CE41100" w14:textId="77777777" w:rsidR="005E2EE0" w:rsidRPr="0044617B" w:rsidRDefault="005E2EE0" w:rsidP="0078096E">
            <w:pPr>
              <w:rPr>
                <w:rFonts w:cs="Arial"/>
                <w:b/>
                <w:sz w:val="20"/>
              </w:rPr>
            </w:pPr>
            <w:r w:rsidRPr="0044617B">
              <w:rPr>
                <w:rFonts w:cs="Arial"/>
                <w:b/>
                <w:sz w:val="20"/>
              </w:rPr>
              <w:lastRenderedPageBreak/>
              <w:t>Requirement Title:</w:t>
            </w:r>
          </w:p>
          <w:p w14:paraId="646CFD2C" w14:textId="77777777" w:rsidR="005E2EE0" w:rsidRPr="0044617B" w:rsidRDefault="005E2EE0"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44396876" w14:textId="77777777" w:rsidR="005E2EE0" w:rsidRPr="0044617B" w:rsidRDefault="005E2EE0" w:rsidP="0078096E">
            <w:pPr>
              <w:rPr>
                <w:rFonts w:cs="Arial"/>
                <w:sz w:val="20"/>
              </w:rPr>
            </w:pPr>
            <w:r w:rsidRPr="0044617B">
              <w:rPr>
                <w:rFonts w:cs="Arial"/>
                <w:sz w:val="20"/>
              </w:rPr>
              <w:t>Search</w:t>
            </w:r>
          </w:p>
        </w:tc>
      </w:tr>
      <w:tr w:rsidR="00997484" w:rsidRPr="0044617B" w14:paraId="6C458F50" w14:textId="77777777" w:rsidTr="0078096E">
        <w:tc>
          <w:tcPr>
            <w:tcW w:w="2448" w:type="dxa"/>
            <w:shd w:val="pct5" w:color="auto" w:fill="auto"/>
          </w:tcPr>
          <w:p w14:paraId="0766EBA5" w14:textId="77777777" w:rsidR="005E2EE0" w:rsidRPr="0044617B" w:rsidRDefault="005E2EE0" w:rsidP="0078096E">
            <w:pPr>
              <w:rPr>
                <w:rFonts w:cs="Arial"/>
                <w:b/>
                <w:sz w:val="20"/>
              </w:rPr>
            </w:pPr>
            <w:r w:rsidRPr="0044617B">
              <w:rPr>
                <w:rFonts w:cs="Arial"/>
                <w:b/>
                <w:sz w:val="20"/>
              </w:rPr>
              <w:t>Sequence No:</w:t>
            </w:r>
          </w:p>
          <w:p w14:paraId="126ADEA1" w14:textId="77777777" w:rsidR="005E2EE0" w:rsidRPr="0044617B" w:rsidRDefault="005E2EE0"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28EB771E" w14:textId="77777777" w:rsidR="005E2EE0" w:rsidRPr="0044617B" w:rsidRDefault="005E2EE0" w:rsidP="0078096E">
            <w:pPr>
              <w:rPr>
                <w:rFonts w:cs="Arial"/>
                <w:sz w:val="20"/>
              </w:rPr>
            </w:pPr>
            <w:r w:rsidRPr="0044617B">
              <w:rPr>
                <w:rFonts w:cs="Arial"/>
                <w:sz w:val="20"/>
              </w:rPr>
              <w:t>003</w:t>
            </w:r>
          </w:p>
        </w:tc>
      </w:tr>
      <w:tr w:rsidR="00997484" w:rsidRPr="0044617B" w14:paraId="78E7BE1E" w14:textId="77777777" w:rsidTr="0078096E">
        <w:tc>
          <w:tcPr>
            <w:tcW w:w="2448" w:type="dxa"/>
            <w:shd w:val="pct5" w:color="auto" w:fill="auto"/>
          </w:tcPr>
          <w:p w14:paraId="4397F2F6" w14:textId="77777777" w:rsidR="005E2EE0" w:rsidRPr="0044617B" w:rsidRDefault="005E2EE0" w:rsidP="0078096E">
            <w:pPr>
              <w:rPr>
                <w:rFonts w:cs="Arial"/>
                <w:b/>
                <w:sz w:val="20"/>
              </w:rPr>
            </w:pPr>
            <w:r w:rsidRPr="0044617B">
              <w:rPr>
                <w:rFonts w:cs="Arial"/>
                <w:b/>
                <w:sz w:val="20"/>
              </w:rPr>
              <w:t>Short description:</w:t>
            </w:r>
          </w:p>
          <w:p w14:paraId="3750ADCC" w14:textId="77777777" w:rsidR="005E2EE0" w:rsidRPr="0044617B" w:rsidRDefault="005E2EE0"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2D282A33" w14:textId="77777777" w:rsidR="005E2EE0" w:rsidRPr="0044617B" w:rsidRDefault="005E2EE0" w:rsidP="0078096E">
            <w:pPr>
              <w:rPr>
                <w:rFonts w:cs="Arial"/>
                <w:sz w:val="20"/>
              </w:rPr>
            </w:pPr>
            <w:r w:rsidRPr="0044617B">
              <w:rPr>
                <w:rFonts w:cs="Arial"/>
                <w:sz w:val="20"/>
              </w:rPr>
              <w:t>Searching by the classification</w:t>
            </w:r>
          </w:p>
        </w:tc>
      </w:tr>
      <w:tr w:rsidR="00997484" w:rsidRPr="0044617B" w14:paraId="324B6484" w14:textId="77777777" w:rsidTr="0078096E">
        <w:tc>
          <w:tcPr>
            <w:tcW w:w="2448" w:type="dxa"/>
            <w:shd w:val="pct5" w:color="auto" w:fill="auto"/>
          </w:tcPr>
          <w:p w14:paraId="6D756BB3" w14:textId="77777777" w:rsidR="005E2EE0" w:rsidRPr="0044617B" w:rsidRDefault="005E2EE0" w:rsidP="0078096E">
            <w:pPr>
              <w:rPr>
                <w:rFonts w:cs="Arial"/>
                <w:b/>
                <w:sz w:val="20"/>
              </w:rPr>
            </w:pPr>
            <w:r w:rsidRPr="0044617B">
              <w:rPr>
                <w:rFonts w:cs="Arial"/>
                <w:b/>
                <w:sz w:val="20"/>
              </w:rPr>
              <w:t>Detailed Description:</w:t>
            </w:r>
          </w:p>
          <w:p w14:paraId="4CB193F5" w14:textId="77777777" w:rsidR="005E2EE0" w:rsidRPr="0044617B" w:rsidRDefault="005E2EE0" w:rsidP="0078096E">
            <w:pPr>
              <w:rPr>
                <w:rFonts w:cs="Arial"/>
                <w:bCs/>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5386076D" w14:textId="77777777" w:rsidR="005E2EE0" w:rsidRPr="0044617B" w:rsidRDefault="005E2EE0" w:rsidP="0078096E">
            <w:pPr>
              <w:rPr>
                <w:rFonts w:cs="Arial"/>
                <w:sz w:val="20"/>
              </w:rPr>
            </w:pPr>
            <w:r w:rsidRPr="0044617B">
              <w:rPr>
                <w:rFonts w:cs="Arial"/>
                <w:sz w:val="20"/>
              </w:rPr>
              <w:t>-User is able to search the tutors accordingly to the tutors’ classification.</w:t>
            </w:r>
          </w:p>
          <w:p w14:paraId="57D7D03D" w14:textId="77777777" w:rsidR="005E2EE0" w:rsidRPr="0044617B" w:rsidRDefault="005E2EE0" w:rsidP="0078096E">
            <w:pPr>
              <w:rPr>
                <w:rFonts w:cs="Arial"/>
                <w:sz w:val="20"/>
              </w:rPr>
            </w:pPr>
          </w:p>
          <w:p w14:paraId="0D5CA6BB" w14:textId="77777777" w:rsidR="005E2EE0" w:rsidRPr="00997484" w:rsidRDefault="005E2EE0" w:rsidP="00997484">
            <w:pPr>
              <w:spacing w:line="276" w:lineRule="auto"/>
              <w:rPr>
                <w:sz w:val="20"/>
              </w:rPr>
            </w:pPr>
            <w:r w:rsidRPr="0044617B">
              <w:rPr>
                <w:rFonts w:cs="Arial"/>
                <w:sz w:val="20"/>
              </w:rPr>
              <w:t>-Classification as</w:t>
            </w:r>
            <w:r w:rsidR="00A25AD6" w:rsidRPr="0044617B">
              <w:rPr>
                <w:sz w:val="20"/>
              </w:rPr>
              <w:t xml:space="preserve"> Math</w:t>
            </w:r>
            <w:r w:rsidR="00A25AD6">
              <w:rPr>
                <w:sz w:val="20"/>
              </w:rPr>
              <w:t>,</w:t>
            </w:r>
            <w:r w:rsidR="00A25AD6" w:rsidRPr="0044617B">
              <w:rPr>
                <w:sz w:val="20"/>
              </w:rPr>
              <w:t xml:space="preserve"> Physics</w:t>
            </w:r>
            <w:r w:rsidR="00A25AD6">
              <w:rPr>
                <w:sz w:val="20"/>
              </w:rPr>
              <w:t>,</w:t>
            </w:r>
            <w:r w:rsidR="00A25AD6" w:rsidRPr="0044617B">
              <w:rPr>
                <w:sz w:val="20"/>
              </w:rPr>
              <w:t xml:space="preserve"> Chemistry</w:t>
            </w:r>
            <w:r w:rsidR="00A25AD6">
              <w:rPr>
                <w:sz w:val="20"/>
              </w:rPr>
              <w:t>,</w:t>
            </w:r>
            <w:r w:rsidR="00A25AD6" w:rsidRPr="0044617B">
              <w:rPr>
                <w:sz w:val="20"/>
              </w:rPr>
              <w:t xml:space="preserve"> Biology</w:t>
            </w:r>
            <w:r w:rsidR="00997484">
              <w:rPr>
                <w:sz w:val="20"/>
              </w:rPr>
              <w:t xml:space="preserve"> and</w:t>
            </w:r>
            <w:r w:rsidR="00A25AD6" w:rsidRPr="0044617B">
              <w:rPr>
                <w:sz w:val="20"/>
              </w:rPr>
              <w:t xml:space="preserve"> Computer Science </w:t>
            </w:r>
          </w:p>
          <w:p w14:paraId="3674FCFF" w14:textId="77777777" w:rsidR="005E2EE0" w:rsidRPr="0044617B" w:rsidRDefault="005E2EE0" w:rsidP="0078096E">
            <w:pPr>
              <w:rPr>
                <w:rFonts w:cs="Arial"/>
                <w:sz w:val="20"/>
              </w:rPr>
            </w:pPr>
          </w:p>
          <w:p w14:paraId="411A8ACB" w14:textId="77777777" w:rsidR="005E2EE0" w:rsidRPr="0044617B" w:rsidRDefault="005E2EE0" w:rsidP="0078096E">
            <w:pPr>
              <w:rPr>
                <w:rFonts w:cs="Arial"/>
                <w:sz w:val="20"/>
              </w:rPr>
            </w:pPr>
            <w:r w:rsidRPr="0044617B">
              <w:rPr>
                <w:rFonts w:cs="Arial"/>
                <w:sz w:val="20"/>
              </w:rPr>
              <w:t>If the user enters the invalid classification, notify the users.</w:t>
            </w:r>
          </w:p>
        </w:tc>
      </w:tr>
      <w:tr w:rsidR="00997484" w:rsidRPr="0044617B" w14:paraId="448EBC08" w14:textId="77777777" w:rsidTr="0078096E">
        <w:tc>
          <w:tcPr>
            <w:tcW w:w="2448" w:type="dxa"/>
            <w:shd w:val="pct5" w:color="auto" w:fill="auto"/>
          </w:tcPr>
          <w:p w14:paraId="115BDC78" w14:textId="77777777" w:rsidR="005E2EE0" w:rsidRPr="0044617B" w:rsidRDefault="005E2EE0" w:rsidP="0078096E">
            <w:pPr>
              <w:rPr>
                <w:rFonts w:cs="Arial"/>
                <w:sz w:val="20"/>
              </w:rPr>
            </w:pPr>
            <w:r w:rsidRPr="0044617B">
              <w:rPr>
                <w:rFonts w:cs="Arial"/>
                <w:b/>
                <w:sz w:val="20"/>
              </w:rPr>
              <w:t>Pre-Conditions</w:t>
            </w:r>
            <w:r w:rsidRPr="0044617B">
              <w:rPr>
                <w:rFonts w:cs="Arial"/>
                <w:sz w:val="20"/>
              </w:rPr>
              <w:t>:</w:t>
            </w:r>
          </w:p>
          <w:p w14:paraId="0C25AA22" w14:textId="77777777" w:rsidR="005E2EE0" w:rsidRPr="0044617B" w:rsidRDefault="005E2EE0" w:rsidP="0078096E">
            <w:pPr>
              <w:rPr>
                <w:rFonts w:cs="Arial"/>
                <w:sz w:val="20"/>
              </w:rPr>
            </w:pPr>
            <w:r w:rsidRPr="0044617B">
              <w:rPr>
                <w:rFonts w:cs="Arial"/>
                <w:sz w:val="20"/>
              </w:rPr>
              <w:t>(</w:t>
            </w:r>
            <w:proofErr w:type="gramStart"/>
            <w:r w:rsidRPr="0044617B">
              <w:rPr>
                <w:rFonts w:cs="Arial"/>
                <w:sz w:val="20"/>
              </w:rPr>
              <w:t>optional</w:t>
            </w:r>
            <w:proofErr w:type="gramEnd"/>
            <w:r w:rsidRPr="0044617B">
              <w:rPr>
                <w:rFonts w:cs="Arial"/>
                <w:sz w:val="20"/>
              </w:rPr>
              <w:t>)</w:t>
            </w:r>
          </w:p>
        </w:tc>
        <w:tc>
          <w:tcPr>
            <w:tcW w:w="6408" w:type="dxa"/>
            <w:vAlign w:val="center"/>
          </w:tcPr>
          <w:p w14:paraId="1BFC9938" w14:textId="77777777" w:rsidR="005E2EE0" w:rsidRPr="0044617B" w:rsidRDefault="005E2EE0" w:rsidP="0078096E">
            <w:pPr>
              <w:rPr>
                <w:rFonts w:cs="Arial"/>
                <w:sz w:val="20"/>
              </w:rPr>
            </w:pPr>
            <w:r w:rsidRPr="0044617B">
              <w:rPr>
                <w:rFonts w:cs="Arial"/>
                <w:sz w:val="20"/>
              </w:rPr>
              <w:t>Classification should exist in database.</w:t>
            </w:r>
          </w:p>
        </w:tc>
      </w:tr>
      <w:tr w:rsidR="00997484" w:rsidRPr="0044617B" w14:paraId="7522AC1F" w14:textId="77777777" w:rsidTr="0078096E">
        <w:tc>
          <w:tcPr>
            <w:tcW w:w="2448" w:type="dxa"/>
            <w:shd w:val="pct5" w:color="auto" w:fill="auto"/>
          </w:tcPr>
          <w:p w14:paraId="32D04BB5" w14:textId="77777777" w:rsidR="005E2EE0" w:rsidRPr="0044617B" w:rsidRDefault="005E2EE0" w:rsidP="0078096E">
            <w:pPr>
              <w:rPr>
                <w:rFonts w:cs="Arial"/>
                <w:b/>
                <w:sz w:val="20"/>
              </w:rPr>
            </w:pPr>
            <w:r w:rsidRPr="0044617B">
              <w:rPr>
                <w:rFonts w:cs="Arial"/>
                <w:b/>
                <w:sz w:val="20"/>
              </w:rPr>
              <w:t>Post Conditions:</w:t>
            </w:r>
          </w:p>
          <w:p w14:paraId="7BF53F8F" w14:textId="77777777" w:rsidR="005E2EE0" w:rsidRPr="0044617B" w:rsidRDefault="005E2EE0"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0A9444DE" w14:textId="77777777" w:rsidR="005E2EE0" w:rsidRPr="0044617B" w:rsidRDefault="005E2EE0" w:rsidP="0078096E">
            <w:pPr>
              <w:rPr>
                <w:rFonts w:cs="Arial"/>
                <w:sz w:val="20"/>
              </w:rPr>
            </w:pPr>
            <w:r w:rsidRPr="0044617B">
              <w:rPr>
                <w:rFonts w:cs="Arial"/>
                <w:sz w:val="20"/>
              </w:rPr>
              <w:t>After displaying the tutors, the user should be able to select the desired tutor and sign up for the tutoring class.</w:t>
            </w:r>
          </w:p>
        </w:tc>
      </w:tr>
      <w:tr w:rsidR="00997484" w:rsidRPr="0044617B" w14:paraId="257088C2" w14:textId="77777777" w:rsidTr="0078096E">
        <w:tc>
          <w:tcPr>
            <w:tcW w:w="2448" w:type="dxa"/>
            <w:shd w:val="pct5" w:color="auto" w:fill="auto"/>
          </w:tcPr>
          <w:p w14:paraId="4E32194C" w14:textId="77777777" w:rsidR="005E2EE0" w:rsidRPr="0044617B" w:rsidRDefault="005E2EE0" w:rsidP="0078096E">
            <w:pPr>
              <w:rPr>
                <w:rFonts w:cs="Arial"/>
                <w:b/>
                <w:sz w:val="20"/>
              </w:rPr>
            </w:pPr>
            <w:r w:rsidRPr="0044617B">
              <w:rPr>
                <w:rFonts w:cs="Arial"/>
                <w:b/>
                <w:sz w:val="20"/>
              </w:rPr>
              <w:t>Other attributes:</w:t>
            </w:r>
          </w:p>
          <w:p w14:paraId="73015225" w14:textId="77777777" w:rsidR="005E2EE0" w:rsidRPr="0044617B" w:rsidRDefault="005E2EE0"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14B957F8" w14:textId="77777777" w:rsidR="005E2EE0" w:rsidRPr="0044617B" w:rsidRDefault="005E2EE0" w:rsidP="00997484">
            <w:pPr>
              <w:rPr>
                <w:rFonts w:cs="Arial"/>
                <w:sz w:val="20"/>
              </w:rPr>
            </w:pPr>
            <w:r w:rsidRPr="0044617B">
              <w:rPr>
                <w:rFonts w:cs="Arial"/>
                <w:sz w:val="20"/>
              </w:rPr>
              <w:t>Classification can only be real world e</w:t>
            </w:r>
            <w:r w:rsidR="00997484">
              <w:rPr>
                <w:rFonts w:cs="Arial"/>
                <w:sz w:val="20"/>
              </w:rPr>
              <w:t xml:space="preserve">ntity of subjects like Science </w:t>
            </w:r>
            <w:r w:rsidRPr="0044617B">
              <w:rPr>
                <w:rFonts w:cs="Arial"/>
                <w:sz w:val="20"/>
              </w:rPr>
              <w:t>or Mathematics. Imaginary subject classification should not be entered.</w:t>
            </w:r>
          </w:p>
        </w:tc>
      </w:tr>
    </w:tbl>
    <w:p w14:paraId="693B2EC6" w14:textId="77777777" w:rsidR="005E2EE0" w:rsidRDefault="005E2EE0" w:rsidP="0095037E">
      <w:pPr>
        <w:pStyle w:val="BodyText2"/>
      </w:pPr>
    </w:p>
    <w:p w14:paraId="1E7E59E4" w14:textId="77777777" w:rsidR="0044617B" w:rsidRDefault="0044617B" w:rsidP="0095037E">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5E2EE0" w:rsidRPr="0044617B" w14:paraId="0B246FBE" w14:textId="77777777" w:rsidTr="0078096E">
        <w:tc>
          <w:tcPr>
            <w:tcW w:w="2448" w:type="dxa"/>
            <w:shd w:val="pct5" w:color="auto" w:fill="auto"/>
          </w:tcPr>
          <w:p w14:paraId="704B523F" w14:textId="77777777" w:rsidR="005E2EE0" w:rsidRPr="0044617B" w:rsidRDefault="005E2EE0" w:rsidP="0078096E">
            <w:pPr>
              <w:rPr>
                <w:rFonts w:cs="Arial"/>
                <w:b/>
                <w:sz w:val="20"/>
              </w:rPr>
            </w:pPr>
            <w:r w:rsidRPr="0044617B">
              <w:rPr>
                <w:rFonts w:cs="Arial"/>
                <w:b/>
                <w:sz w:val="20"/>
              </w:rPr>
              <w:t>Requirement Title:</w:t>
            </w:r>
          </w:p>
          <w:p w14:paraId="149F3399" w14:textId="77777777" w:rsidR="005E2EE0" w:rsidRPr="0044617B" w:rsidRDefault="005E2EE0"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3A8B4009" w14:textId="77777777" w:rsidR="005E2EE0" w:rsidRPr="0044617B" w:rsidRDefault="005E2EE0" w:rsidP="0078096E">
            <w:pPr>
              <w:rPr>
                <w:rFonts w:cs="Arial"/>
                <w:sz w:val="20"/>
              </w:rPr>
            </w:pPr>
            <w:r w:rsidRPr="0044617B">
              <w:rPr>
                <w:rFonts w:cs="Arial"/>
                <w:sz w:val="20"/>
              </w:rPr>
              <w:t>Search</w:t>
            </w:r>
          </w:p>
        </w:tc>
      </w:tr>
      <w:tr w:rsidR="005E2EE0" w:rsidRPr="0044617B" w14:paraId="4AA0B0F4" w14:textId="77777777" w:rsidTr="0078096E">
        <w:tc>
          <w:tcPr>
            <w:tcW w:w="2448" w:type="dxa"/>
            <w:shd w:val="pct5" w:color="auto" w:fill="auto"/>
          </w:tcPr>
          <w:p w14:paraId="0FDF70AB" w14:textId="77777777" w:rsidR="005E2EE0" w:rsidRPr="0044617B" w:rsidRDefault="005E2EE0" w:rsidP="0078096E">
            <w:pPr>
              <w:rPr>
                <w:rFonts w:cs="Arial"/>
                <w:b/>
                <w:sz w:val="20"/>
              </w:rPr>
            </w:pPr>
            <w:r w:rsidRPr="0044617B">
              <w:rPr>
                <w:rFonts w:cs="Arial"/>
                <w:b/>
                <w:sz w:val="20"/>
              </w:rPr>
              <w:t>Sequence No:</w:t>
            </w:r>
          </w:p>
          <w:p w14:paraId="09F1FCC8" w14:textId="77777777" w:rsidR="005E2EE0" w:rsidRPr="0044617B" w:rsidRDefault="005E2EE0"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237B4206" w14:textId="77777777" w:rsidR="005E2EE0" w:rsidRPr="0044617B" w:rsidRDefault="005E2EE0" w:rsidP="0078096E">
            <w:pPr>
              <w:rPr>
                <w:rFonts w:cs="Arial"/>
                <w:sz w:val="20"/>
              </w:rPr>
            </w:pPr>
            <w:r w:rsidRPr="0044617B">
              <w:rPr>
                <w:rFonts w:cs="Arial"/>
                <w:sz w:val="20"/>
              </w:rPr>
              <w:t>004</w:t>
            </w:r>
          </w:p>
        </w:tc>
      </w:tr>
      <w:tr w:rsidR="005E2EE0" w:rsidRPr="0044617B" w14:paraId="517E6421" w14:textId="77777777" w:rsidTr="0078096E">
        <w:tc>
          <w:tcPr>
            <w:tcW w:w="2448" w:type="dxa"/>
            <w:shd w:val="pct5" w:color="auto" w:fill="auto"/>
          </w:tcPr>
          <w:p w14:paraId="11B15324" w14:textId="77777777" w:rsidR="005E2EE0" w:rsidRPr="0044617B" w:rsidRDefault="005E2EE0" w:rsidP="0078096E">
            <w:pPr>
              <w:rPr>
                <w:rFonts w:cs="Arial"/>
                <w:b/>
                <w:sz w:val="20"/>
              </w:rPr>
            </w:pPr>
            <w:r w:rsidRPr="0044617B">
              <w:rPr>
                <w:rFonts w:cs="Arial"/>
                <w:b/>
                <w:sz w:val="20"/>
              </w:rPr>
              <w:t>Short description:</w:t>
            </w:r>
          </w:p>
          <w:p w14:paraId="5ACF3F07" w14:textId="77777777" w:rsidR="005E2EE0" w:rsidRPr="0044617B" w:rsidRDefault="005E2EE0"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5BB1DD29" w14:textId="77777777" w:rsidR="005E2EE0" w:rsidRPr="0044617B" w:rsidRDefault="005E2EE0" w:rsidP="0078096E">
            <w:pPr>
              <w:rPr>
                <w:rFonts w:cs="Arial"/>
                <w:sz w:val="20"/>
              </w:rPr>
            </w:pPr>
            <w:r w:rsidRPr="0044617B">
              <w:rPr>
                <w:rFonts w:cs="Arial"/>
                <w:sz w:val="20"/>
              </w:rPr>
              <w:t xml:space="preserve">Searching by star rating </w:t>
            </w:r>
          </w:p>
        </w:tc>
      </w:tr>
      <w:tr w:rsidR="005E2EE0" w:rsidRPr="0044617B" w14:paraId="098D105C" w14:textId="77777777" w:rsidTr="0078096E">
        <w:tc>
          <w:tcPr>
            <w:tcW w:w="2448" w:type="dxa"/>
            <w:shd w:val="pct5" w:color="auto" w:fill="auto"/>
          </w:tcPr>
          <w:p w14:paraId="78D437F3" w14:textId="77777777" w:rsidR="005E2EE0" w:rsidRPr="0044617B" w:rsidRDefault="005E2EE0" w:rsidP="0078096E">
            <w:pPr>
              <w:rPr>
                <w:rFonts w:cs="Arial"/>
                <w:b/>
                <w:sz w:val="20"/>
              </w:rPr>
            </w:pPr>
            <w:r w:rsidRPr="0044617B">
              <w:rPr>
                <w:rFonts w:cs="Arial"/>
                <w:b/>
                <w:sz w:val="20"/>
              </w:rPr>
              <w:t>Detailed Description:</w:t>
            </w:r>
          </w:p>
          <w:p w14:paraId="0073700C" w14:textId="77777777" w:rsidR="005E2EE0" w:rsidRPr="0044617B" w:rsidRDefault="005E2EE0" w:rsidP="0078096E">
            <w:pPr>
              <w:rPr>
                <w:rFonts w:cs="Arial"/>
                <w:bCs/>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679E3F1E" w14:textId="77777777" w:rsidR="005E2EE0" w:rsidRPr="0044617B" w:rsidRDefault="005E2EE0" w:rsidP="0078096E">
            <w:pPr>
              <w:rPr>
                <w:rFonts w:cs="Arial"/>
                <w:sz w:val="20"/>
              </w:rPr>
            </w:pPr>
            <w:r w:rsidRPr="0044617B">
              <w:rPr>
                <w:rFonts w:cs="Arial"/>
                <w:sz w:val="20"/>
              </w:rPr>
              <w:t xml:space="preserve">-User is able to search the tutors by their </w:t>
            </w:r>
            <w:proofErr w:type="gramStart"/>
            <w:r w:rsidRPr="0044617B">
              <w:rPr>
                <w:rFonts w:cs="Arial"/>
                <w:sz w:val="20"/>
              </w:rPr>
              <w:t>rating which</w:t>
            </w:r>
            <w:proofErr w:type="gramEnd"/>
            <w:r w:rsidRPr="0044617B">
              <w:rPr>
                <w:rFonts w:cs="Arial"/>
                <w:sz w:val="20"/>
              </w:rPr>
              <w:t xml:space="preserve"> will be based on the stars (</w:t>
            </w:r>
            <w:r w:rsidRPr="0044617B">
              <w:rPr>
                <w:rFonts w:ascii="Segoe UI Symbol" w:hAnsi="Segoe UI Symbol" w:cs="Segoe UI Symbol"/>
                <w:color w:val="000000"/>
                <w:sz w:val="20"/>
                <w:shd w:val="clear" w:color="auto" w:fill="FFFFFF"/>
              </w:rPr>
              <w:t>✰</w:t>
            </w:r>
            <w:r w:rsidRPr="0044617B">
              <w:rPr>
                <w:rFonts w:cs="Arial"/>
                <w:sz w:val="20"/>
              </w:rPr>
              <w:t>) given to the tutors by the previous students.</w:t>
            </w:r>
          </w:p>
          <w:p w14:paraId="3CE85C09" w14:textId="77777777" w:rsidR="005E2EE0" w:rsidRPr="0044617B" w:rsidRDefault="005E2EE0" w:rsidP="0078096E">
            <w:pPr>
              <w:rPr>
                <w:rFonts w:cs="Arial"/>
                <w:sz w:val="20"/>
              </w:rPr>
            </w:pPr>
          </w:p>
          <w:p w14:paraId="391F870F" w14:textId="77777777" w:rsidR="005E2EE0" w:rsidRPr="0044617B" w:rsidRDefault="005E2EE0" w:rsidP="0078096E">
            <w:pPr>
              <w:rPr>
                <w:rFonts w:cs="Arial"/>
                <w:sz w:val="20"/>
              </w:rPr>
            </w:pPr>
            <w:r w:rsidRPr="0044617B">
              <w:rPr>
                <w:rFonts w:cs="Arial"/>
                <w:sz w:val="20"/>
              </w:rPr>
              <w:t xml:space="preserve">-The </w:t>
            </w:r>
            <w:proofErr w:type="gramStart"/>
            <w:r w:rsidRPr="0044617B">
              <w:rPr>
                <w:rFonts w:cs="Arial"/>
                <w:sz w:val="20"/>
              </w:rPr>
              <w:t>star-rating</w:t>
            </w:r>
            <w:proofErr w:type="gramEnd"/>
            <w:r w:rsidRPr="0044617B">
              <w:rPr>
                <w:rFonts w:cs="Arial"/>
                <w:sz w:val="20"/>
              </w:rPr>
              <w:t xml:space="preserve"> starts at 0 to 5 which goes with the increasing rating of betterment.</w:t>
            </w:r>
          </w:p>
        </w:tc>
      </w:tr>
      <w:tr w:rsidR="005E2EE0" w:rsidRPr="0044617B" w14:paraId="7148ED1B" w14:textId="77777777" w:rsidTr="0078096E">
        <w:tc>
          <w:tcPr>
            <w:tcW w:w="2448" w:type="dxa"/>
            <w:shd w:val="pct5" w:color="auto" w:fill="auto"/>
          </w:tcPr>
          <w:p w14:paraId="03B95EF6" w14:textId="77777777" w:rsidR="005E2EE0" w:rsidRPr="0044617B" w:rsidRDefault="005E2EE0" w:rsidP="0078096E">
            <w:pPr>
              <w:rPr>
                <w:rFonts w:cs="Arial"/>
                <w:sz w:val="20"/>
              </w:rPr>
            </w:pPr>
            <w:r w:rsidRPr="0044617B">
              <w:rPr>
                <w:rFonts w:cs="Arial"/>
                <w:b/>
                <w:sz w:val="20"/>
              </w:rPr>
              <w:t>Pre-Conditions</w:t>
            </w:r>
            <w:r w:rsidRPr="0044617B">
              <w:rPr>
                <w:rFonts w:cs="Arial"/>
                <w:sz w:val="20"/>
              </w:rPr>
              <w:t>:</w:t>
            </w:r>
          </w:p>
          <w:p w14:paraId="797CA60E" w14:textId="77777777" w:rsidR="005E2EE0" w:rsidRPr="0044617B" w:rsidRDefault="005E2EE0" w:rsidP="0078096E">
            <w:pPr>
              <w:rPr>
                <w:rFonts w:cs="Arial"/>
                <w:sz w:val="20"/>
              </w:rPr>
            </w:pPr>
            <w:r w:rsidRPr="0044617B">
              <w:rPr>
                <w:rFonts w:cs="Arial"/>
                <w:sz w:val="20"/>
              </w:rPr>
              <w:t>(</w:t>
            </w:r>
            <w:proofErr w:type="gramStart"/>
            <w:r w:rsidRPr="0044617B">
              <w:rPr>
                <w:rFonts w:cs="Arial"/>
                <w:sz w:val="20"/>
              </w:rPr>
              <w:t>optional</w:t>
            </w:r>
            <w:proofErr w:type="gramEnd"/>
            <w:r w:rsidRPr="0044617B">
              <w:rPr>
                <w:rFonts w:cs="Arial"/>
                <w:sz w:val="20"/>
              </w:rPr>
              <w:t>)</w:t>
            </w:r>
          </w:p>
        </w:tc>
        <w:tc>
          <w:tcPr>
            <w:tcW w:w="6408" w:type="dxa"/>
            <w:vAlign w:val="center"/>
          </w:tcPr>
          <w:p w14:paraId="3DFB6B1C" w14:textId="77777777" w:rsidR="005E2EE0" w:rsidRPr="0044617B" w:rsidRDefault="005E2EE0" w:rsidP="0078096E">
            <w:pPr>
              <w:rPr>
                <w:rFonts w:cs="Arial"/>
                <w:sz w:val="20"/>
              </w:rPr>
            </w:pPr>
          </w:p>
        </w:tc>
      </w:tr>
      <w:tr w:rsidR="005E2EE0" w:rsidRPr="0044617B" w14:paraId="336EC343" w14:textId="77777777" w:rsidTr="0078096E">
        <w:tc>
          <w:tcPr>
            <w:tcW w:w="2448" w:type="dxa"/>
            <w:shd w:val="pct5" w:color="auto" w:fill="auto"/>
          </w:tcPr>
          <w:p w14:paraId="15BD2025" w14:textId="77777777" w:rsidR="005E2EE0" w:rsidRPr="0044617B" w:rsidRDefault="005E2EE0" w:rsidP="0078096E">
            <w:pPr>
              <w:rPr>
                <w:rFonts w:cs="Arial"/>
                <w:b/>
                <w:sz w:val="20"/>
              </w:rPr>
            </w:pPr>
            <w:r w:rsidRPr="0044617B">
              <w:rPr>
                <w:rFonts w:cs="Arial"/>
                <w:b/>
                <w:sz w:val="20"/>
              </w:rPr>
              <w:t>Post Conditions:</w:t>
            </w:r>
          </w:p>
          <w:p w14:paraId="1386DE52" w14:textId="77777777" w:rsidR="005E2EE0" w:rsidRPr="0044617B" w:rsidRDefault="005E2EE0"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380BB014" w14:textId="77777777" w:rsidR="005E2EE0" w:rsidRPr="0044617B" w:rsidRDefault="005E2EE0" w:rsidP="0078096E">
            <w:pPr>
              <w:rPr>
                <w:rFonts w:cs="Arial"/>
                <w:sz w:val="20"/>
              </w:rPr>
            </w:pPr>
            <w:r w:rsidRPr="0044617B">
              <w:rPr>
                <w:rFonts w:cs="Arial"/>
                <w:sz w:val="20"/>
              </w:rPr>
              <w:t>After displaying the tutors, the user should be able to select the desired tutor and sign up for the tutoring class.</w:t>
            </w:r>
          </w:p>
        </w:tc>
      </w:tr>
      <w:tr w:rsidR="005E2EE0" w:rsidRPr="0044617B" w14:paraId="648EBC1B" w14:textId="77777777" w:rsidTr="0078096E">
        <w:tc>
          <w:tcPr>
            <w:tcW w:w="2448" w:type="dxa"/>
            <w:shd w:val="pct5" w:color="auto" w:fill="auto"/>
          </w:tcPr>
          <w:p w14:paraId="3B45AC92" w14:textId="77777777" w:rsidR="005E2EE0" w:rsidRPr="0044617B" w:rsidRDefault="005E2EE0" w:rsidP="0078096E">
            <w:pPr>
              <w:rPr>
                <w:rFonts w:cs="Arial"/>
                <w:b/>
                <w:sz w:val="20"/>
              </w:rPr>
            </w:pPr>
            <w:r w:rsidRPr="0044617B">
              <w:rPr>
                <w:rFonts w:cs="Arial"/>
                <w:b/>
                <w:sz w:val="20"/>
              </w:rPr>
              <w:t>Other attributes:</w:t>
            </w:r>
          </w:p>
          <w:p w14:paraId="7AFA1E99" w14:textId="77777777" w:rsidR="005E2EE0" w:rsidRPr="0044617B" w:rsidRDefault="005E2EE0"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6874D14F" w14:textId="77777777" w:rsidR="005E2EE0" w:rsidRPr="0044617B" w:rsidRDefault="005E2EE0" w:rsidP="0078096E">
            <w:pPr>
              <w:rPr>
                <w:rFonts w:cs="Arial"/>
                <w:sz w:val="20"/>
              </w:rPr>
            </w:pPr>
          </w:p>
        </w:tc>
      </w:tr>
    </w:tbl>
    <w:p w14:paraId="52D3540A" w14:textId="77777777" w:rsidR="005E2EE0" w:rsidRDefault="005E2EE0" w:rsidP="0095037E">
      <w:pPr>
        <w:pStyle w:val="BodyText2"/>
      </w:pPr>
    </w:p>
    <w:p w14:paraId="104BE39F" w14:textId="77777777" w:rsidR="003D2684" w:rsidRDefault="005E2EE0" w:rsidP="00B464D3">
      <w:pPr>
        <w:pStyle w:val="Heading2"/>
      </w:pPr>
      <w:r>
        <w:br w:type="page"/>
      </w:r>
      <w:bookmarkStart w:id="154" w:name="_Toc247782525"/>
      <w:r w:rsidR="003D2684">
        <w:lastRenderedPageBreak/>
        <w:t>4.7 “</w:t>
      </w:r>
      <w:r w:rsidR="00B464D3">
        <w:t>Commissions and Payments</w:t>
      </w:r>
      <w:r w:rsidR="003D2684">
        <w:t>” Requirements</w:t>
      </w:r>
      <w:bookmarkEnd w:id="154"/>
    </w:p>
    <w:p w14:paraId="4A67F206" w14:textId="77777777" w:rsidR="009A12BA" w:rsidRPr="009A12BA" w:rsidRDefault="009A12BA" w:rsidP="009A12BA">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9A12BA" w:rsidRPr="0044617B" w14:paraId="1C3C485B" w14:textId="77777777" w:rsidTr="0078096E">
        <w:tc>
          <w:tcPr>
            <w:tcW w:w="2448" w:type="dxa"/>
            <w:shd w:val="pct5" w:color="auto" w:fill="auto"/>
          </w:tcPr>
          <w:p w14:paraId="10BCB0EA" w14:textId="77777777" w:rsidR="009A12BA" w:rsidRPr="0044617B" w:rsidRDefault="009A12BA" w:rsidP="0078096E">
            <w:pPr>
              <w:rPr>
                <w:rFonts w:cs="Arial"/>
                <w:b/>
                <w:sz w:val="20"/>
              </w:rPr>
            </w:pPr>
            <w:r w:rsidRPr="0044617B">
              <w:rPr>
                <w:rFonts w:cs="Arial"/>
                <w:b/>
                <w:sz w:val="20"/>
              </w:rPr>
              <w:t>Requirement Title:</w:t>
            </w:r>
          </w:p>
          <w:p w14:paraId="31DBC797" w14:textId="77777777" w:rsidR="009A12BA" w:rsidRPr="0044617B" w:rsidRDefault="009A12BA"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5784C9BD" w14:textId="77777777" w:rsidR="009A12BA" w:rsidRPr="0044617B" w:rsidRDefault="009A12BA" w:rsidP="0078096E">
            <w:pPr>
              <w:rPr>
                <w:rFonts w:cs="Arial"/>
                <w:sz w:val="20"/>
              </w:rPr>
            </w:pPr>
            <w:r w:rsidRPr="0044617B">
              <w:rPr>
                <w:rFonts w:cs="Arial"/>
                <w:sz w:val="20"/>
              </w:rPr>
              <w:t>Payment</w:t>
            </w:r>
          </w:p>
        </w:tc>
      </w:tr>
      <w:tr w:rsidR="009A12BA" w:rsidRPr="0044617B" w14:paraId="3B03CFBE" w14:textId="77777777" w:rsidTr="0078096E">
        <w:tc>
          <w:tcPr>
            <w:tcW w:w="2448" w:type="dxa"/>
            <w:shd w:val="pct5" w:color="auto" w:fill="auto"/>
          </w:tcPr>
          <w:p w14:paraId="4FB085BA" w14:textId="77777777" w:rsidR="009A12BA" w:rsidRPr="0044617B" w:rsidRDefault="009A12BA" w:rsidP="0078096E">
            <w:pPr>
              <w:rPr>
                <w:rFonts w:cs="Arial"/>
                <w:b/>
                <w:sz w:val="20"/>
              </w:rPr>
            </w:pPr>
            <w:r w:rsidRPr="0044617B">
              <w:rPr>
                <w:rFonts w:cs="Arial"/>
                <w:b/>
                <w:sz w:val="20"/>
              </w:rPr>
              <w:t>Sequence No:</w:t>
            </w:r>
          </w:p>
          <w:p w14:paraId="42071307" w14:textId="77777777" w:rsidR="009A12BA" w:rsidRPr="0044617B" w:rsidRDefault="009A12BA"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2471C0F2" w14:textId="77777777" w:rsidR="009A12BA" w:rsidRPr="0044617B" w:rsidRDefault="009A12BA" w:rsidP="0078096E">
            <w:pPr>
              <w:rPr>
                <w:rFonts w:cs="Arial"/>
                <w:sz w:val="20"/>
              </w:rPr>
            </w:pPr>
            <w:r w:rsidRPr="0044617B">
              <w:rPr>
                <w:rFonts w:cs="Arial"/>
                <w:sz w:val="20"/>
              </w:rPr>
              <w:t>001</w:t>
            </w:r>
          </w:p>
        </w:tc>
      </w:tr>
      <w:tr w:rsidR="009A12BA" w:rsidRPr="0044617B" w14:paraId="35D7AE43" w14:textId="77777777" w:rsidTr="0078096E">
        <w:tc>
          <w:tcPr>
            <w:tcW w:w="2448" w:type="dxa"/>
            <w:shd w:val="pct5" w:color="auto" w:fill="auto"/>
          </w:tcPr>
          <w:p w14:paraId="1C457EF9" w14:textId="77777777" w:rsidR="009A12BA" w:rsidRPr="0044617B" w:rsidRDefault="009A12BA" w:rsidP="0078096E">
            <w:pPr>
              <w:rPr>
                <w:rFonts w:cs="Arial"/>
                <w:b/>
                <w:sz w:val="20"/>
              </w:rPr>
            </w:pPr>
            <w:r w:rsidRPr="0044617B">
              <w:rPr>
                <w:rFonts w:cs="Arial"/>
                <w:b/>
                <w:sz w:val="20"/>
              </w:rPr>
              <w:t>Short description:</w:t>
            </w:r>
          </w:p>
          <w:p w14:paraId="3124CCDB" w14:textId="77777777" w:rsidR="009A12BA" w:rsidRPr="0044617B" w:rsidRDefault="009A12BA"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6BD3C273" w14:textId="77777777" w:rsidR="009A12BA" w:rsidRPr="0044617B" w:rsidRDefault="009A12BA" w:rsidP="0078096E">
            <w:pPr>
              <w:rPr>
                <w:rFonts w:cs="Arial"/>
                <w:sz w:val="20"/>
              </w:rPr>
            </w:pPr>
            <w:r w:rsidRPr="0044617B">
              <w:rPr>
                <w:rFonts w:cs="Arial"/>
                <w:sz w:val="20"/>
              </w:rPr>
              <w:t>Make a payment to the website</w:t>
            </w:r>
          </w:p>
        </w:tc>
      </w:tr>
      <w:tr w:rsidR="009A12BA" w:rsidRPr="0044617B" w14:paraId="39E89205" w14:textId="77777777" w:rsidTr="0078096E">
        <w:tc>
          <w:tcPr>
            <w:tcW w:w="2448" w:type="dxa"/>
            <w:shd w:val="pct5" w:color="auto" w:fill="auto"/>
          </w:tcPr>
          <w:p w14:paraId="2E451D2D" w14:textId="77777777" w:rsidR="009A12BA" w:rsidRPr="0044617B" w:rsidRDefault="009A12BA" w:rsidP="0078096E">
            <w:pPr>
              <w:rPr>
                <w:rFonts w:cs="Arial"/>
                <w:b/>
                <w:sz w:val="20"/>
              </w:rPr>
            </w:pPr>
            <w:r w:rsidRPr="0044617B">
              <w:rPr>
                <w:rFonts w:cs="Arial"/>
                <w:b/>
                <w:sz w:val="20"/>
              </w:rPr>
              <w:t>Detailed Description:</w:t>
            </w:r>
          </w:p>
          <w:p w14:paraId="2C7D2336" w14:textId="77777777" w:rsidR="009A12BA" w:rsidRPr="0044617B" w:rsidRDefault="009A12BA" w:rsidP="0078096E">
            <w:pPr>
              <w:rPr>
                <w:rFonts w:cs="Arial"/>
                <w:bCs/>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57BC9C9E" w14:textId="77777777" w:rsidR="009A12BA" w:rsidRPr="0044617B" w:rsidRDefault="009A12BA" w:rsidP="0078096E">
            <w:pPr>
              <w:rPr>
                <w:rFonts w:cs="Arial"/>
                <w:sz w:val="20"/>
              </w:rPr>
            </w:pPr>
            <w:r w:rsidRPr="0044617B">
              <w:rPr>
                <w:rFonts w:cs="Arial"/>
                <w:sz w:val="20"/>
              </w:rPr>
              <w:t>User must provide detail information about the card:</w:t>
            </w:r>
          </w:p>
          <w:p w14:paraId="79D1369B" w14:textId="77777777" w:rsidR="009A12BA" w:rsidRPr="0044617B" w:rsidRDefault="009A12BA" w:rsidP="0078096E">
            <w:pPr>
              <w:rPr>
                <w:rFonts w:cs="Arial"/>
                <w:sz w:val="20"/>
              </w:rPr>
            </w:pPr>
            <w:r w:rsidRPr="0044617B">
              <w:rPr>
                <w:rFonts w:cs="Arial"/>
                <w:sz w:val="20"/>
              </w:rPr>
              <w:t xml:space="preserve">     First Name</w:t>
            </w:r>
          </w:p>
          <w:p w14:paraId="6A28D703" w14:textId="77777777" w:rsidR="009A12BA" w:rsidRPr="0044617B" w:rsidRDefault="009A12BA" w:rsidP="0078096E">
            <w:pPr>
              <w:rPr>
                <w:rFonts w:cs="Arial"/>
                <w:sz w:val="20"/>
              </w:rPr>
            </w:pPr>
            <w:r w:rsidRPr="0044617B">
              <w:rPr>
                <w:rFonts w:cs="Arial"/>
                <w:sz w:val="20"/>
              </w:rPr>
              <w:t xml:space="preserve">     Last Name</w:t>
            </w:r>
          </w:p>
          <w:p w14:paraId="3BCD6DEC" w14:textId="77777777" w:rsidR="009A12BA" w:rsidRPr="0044617B" w:rsidRDefault="009A12BA" w:rsidP="0078096E">
            <w:pPr>
              <w:rPr>
                <w:rFonts w:cs="Arial"/>
                <w:sz w:val="20"/>
              </w:rPr>
            </w:pPr>
            <w:r w:rsidRPr="0044617B">
              <w:rPr>
                <w:rFonts w:cs="Arial"/>
                <w:sz w:val="20"/>
              </w:rPr>
              <w:t xml:space="preserve">     Billing address of the card</w:t>
            </w:r>
          </w:p>
          <w:p w14:paraId="52FEDCC9" w14:textId="77777777" w:rsidR="009A12BA" w:rsidRPr="0044617B" w:rsidRDefault="009A12BA" w:rsidP="0078096E">
            <w:pPr>
              <w:rPr>
                <w:rFonts w:cs="Arial"/>
                <w:sz w:val="20"/>
              </w:rPr>
            </w:pPr>
            <w:r w:rsidRPr="0044617B">
              <w:rPr>
                <w:rFonts w:cs="Arial"/>
                <w:sz w:val="20"/>
              </w:rPr>
              <w:t xml:space="preserve">     Card Number</w:t>
            </w:r>
          </w:p>
          <w:p w14:paraId="1668F3FF" w14:textId="77777777" w:rsidR="009A12BA" w:rsidRPr="0044617B" w:rsidRDefault="009A12BA" w:rsidP="0078096E">
            <w:pPr>
              <w:rPr>
                <w:rFonts w:cs="Arial"/>
                <w:sz w:val="20"/>
              </w:rPr>
            </w:pPr>
            <w:r w:rsidRPr="0044617B">
              <w:rPr>
                <w:rFonts w:cs="Arial"/>
                <w:sz w:val="20"/>
              </w:rPr>
              <w:t xml:space="preserve">     Card expiration date</w:t>
            </w:r>
          </w:p>
          <w:p w14:paraId="53654378" w14:textId="77777777" w:rsidR="009A12BA" w:rsidRPr="0044617B" w:rsidRDefault="009A12BA" w:rsidP="0078096E">
            <w:pPr>
              <w:rPr>
                <w:rFonts w:cs="Arial"/>
                <w:sz w:val="20"/>
              </w:rPr>
            </w:pPr>
            <w:r w:rsidRPr="0044617B">
              <w:rPr>
                <w:rFonts w:cs="Arial"/>
                <w:sz w:val="20"/>
              </w:rPr>
              <w:t xml:space="preserve">     Card security code</w:t>
            </w:r>
          </w:p>
          <w:p w14:paraId="6EDA3785" w14:textId="77777777" w:rsidR="009A12BA" w:rsidRPr="0044617B" w:rsidRDefault="009A12BA" w:rsidP="0078096E">
            <w:pPr>
              <w:rPr>
                <w:rFonts w:cs="Arial"/>
                <w:sz w:val="20"/>
              </w:rPr>
            </w:pPr>
          </w:p>
          <w:p w14:paraId="4490DCDB" w14:textId="77777777" w:rsidR="009A12BA" w:rsidRPr="0044617B" w:rsidRDefault="009A12BA" w:rsidP="0078096E">
            <w:pPr>
              <w:rPr>
                <w:rFonts w:cs="Arial"/>
                <w:sz w:val="20"/>
              </w:rPr>
            </w:pPr>
            <w:r w:rsidRPr="0044617B">
              <w:rPr>
                <w:rFonts w:cs="Arial"/>
                <w:sz w:val="20"/>
              </w:rPr>
              <w:t>Card type that can be used:</w:t>
            </w:r>
          </w:p>
          <w:p w14:paraId="04759B00" w14:textId="77777777" w:rsidR="009A12BA" w:rsidRPr="0044617B" w:rsidRDefault="009A12BA" w:rsidP="0078096E">
            <w:pPr>
              <w:rPr>
                <w:rFonts w:cs="Arial"/>
                <w:sz w:val="20"/>
              </w:rPr>
            </w:pPr>
            <w:r w:rsidRPr="0044617B">
              <w:rPr>
                <w:rFonts w:cs="Arial"/>
                <w:sz w:val="20"/>
              </w:rPr>
              <w:t xml:space="preserve">     Visa</w:t>
            </w:r>
          </w:p>
          <w:p w14:paraId="2EC7EF85" w14:textId="77777777" w:rsidR="009A12BA" w:rsidRPr="0044617B" w:rsidRDefault="009A12BA" w:rsidP="0078096E">
            <w:pPr>
              <w:rPr>
                <w:rFonts w:cs="Arial"/>
                <w:sz w:val="20"/>
              </w:rPr>
            </w:pPr>
            <w:r w:rsidRPr="0044617B">
              <w:rPr>
                <w:rFonts w:cs="Arial"/>
                <w:sz w:val="20"/>
              </w:rPr>
              <w:t xml:space="preserve">     MasterCard</w:t>
            </w:r>
          </w:p>
          <w:p w14:paraId="473C94B6" w14:textId="77777777" w:rsidR="009A12BA" w:rsidRPr="0044617B" w:rsidRDefault="009A12BA" w:rsidP="0078096E">
            <w:pPr>
              <w:rPr>
                <w:rFonts w:cs="Arial"/>
                <w:sz w:val="20"/>
              </w:rPr>
            </w:pPr>
            <w:r w:rsidRPr="0044617B">
              <w:rPr>
                <w:rFonts w:cs="Arial"/>
                <w:sz w:val="20"/>
              </w:rPr>
              <w:t xml:space="preserve">     American Express</w:t>
            </w:r>
          </w:p>
          <w:p w14:paraId="7A21EA52" w14:textId="77777777" w:rsidR="009A12BA" w:rsidRPr="0044617B" w:rsidRDefault="009A12BA" w:rsidP="0078096E">
            <w:pPr>
              <w:rPr>
                <w:rFonts w:cs="Arial"/>
                <w:sz w:val="20"/>
              </w:rPr>
            </w:pPr>
            <w:r w:rsidRPr="0044617B">
              <w:rPr>
                <w:rFonts w:cs="Arial"/>
                <w:sz w:val="20"/>
              </w:rPr>
              <w:t xml:space="preserve">     Discover</w:t>
            </w:r>
          </w:p>
          <w:p w14:paraId="022754B0" w14:textId="77777777" w:rsidR="009A12BA" w:rsidRPr="0044617B" w:rsidRDefault="009A12BA" w:rsidP="0078096E">
            <w:pPr>
              <w:rPr>
                <w:rFonts w:cs="Arial"/>
                <w:sz w:val="20"/>
              </w:rPr>
            </w:pPr>
          </w:p>
        </w:tc>
      </w:tr>
      <w:tr w:rsidR="009A12BA" w:rsidRPr="0044617B" w14:paraId="2AEC60CD" w14:textId="77777777" w:rsidTr="0078096E">
        <w:tc>
          <w:tcPr>
            <w:tcW w:w="2448" w:type="dxa"/>
            <w:shd w:val="pct5" w:color="auto" w:fill="auto"/>
          </w:tcPr>
          <w:p w14:paraId="2A36987F" w14:textId="77777777" w:rsidR="009A12BA" w:rsidRPr="0044617B" w:rsidRDefault="009A12BA" w:rsidP="0078096E">
            <w:pPr>
              <w:rPr>
                <w:rFonts w:cs="Arial"/>
                <w:sz w:val="20"/>
              </w:rPr>
            </w:pPr>
            <w:r w:rsidRPr="0044617B">
              <w:rPr>
                <w:rFonts w:cs="Arial"/>
                <w:b/>
                <w:sz w:val="20"/>
              </w:rPr>
              <w:t>Pre-Conditions</w:t>
            </w:r>
            <w:r w:rsidRPr="0044617B">
              <w:rPr>
                <w:rFonts w:cs="Arial"/>
                <w:sz w:val="20"/>
              </w:rPr>
              <w:t>:</w:t>
            </w:r>
          </w:p>
          <w:p w14:paraId="0B84FFFB" w14:textId="77777777" w:rsidR="009A12BA" w:rsidRPr="0044617B" w:rsidRDefault="009A12BA" w:rsidP="0078096E">
            <w:pPr>
              <w:rPr>
                <w:rFonts w:cs="Arial"/>
                <w:sz w:val="20"/>
              </w:rPr>
            </w:pPr>
            <w:r w:rsidRPr="0044617B">
              <w:rPr>
                <w:rFonts w:cs="Arial"/>
                <w:sz w:val="20"/>
              </w:rPr>
              <w:t>(</w:t>
            </w:r>
            <w:proofErr w:type="gramStart"/>
            <w:r w:rsidRPr="0044617B">
              <w:rPr>
                <w:rFonts w:cs="Arial"/>
                <w:sz w:val="20"/>
              </w:rPr>
              <w:t>optional</w:t>
            </w:r>
            <w:proofErr w:type="gramEnd"/>
            <w:r w:rsidRPr="0044617B">
              <w:rPr>
                <w:rFonts w:cs="Arial"/>
                <w:sz w:val="20"/>
              </w:rPr>
              <w:t>)</w:t>
            </w:r>
          </w:p>
        </w:tc>
        <w:tc>
          <w:tcPr>
            <w:tcW w:w="6408" w:type="dxa"/>
            <w:vAlign w:val="center"/>
          </w:tcPr>
          <w:p w14:paraId="085CEA5F" w14:textId="77777777" w:rsidR="009A12BA" w:rsidRPr="0044617B" w:rsidRDefault="009A12BA" w:rsidP="00016102">
            <w:pPr>
              <w:numPr>
                <w:ilvl w:val="0"/>
                <w:numId w:val="30"/>
              </w:numPr>
              <w:rPr>
                <w:rFonts w:cs="Arial"/>
                <w:sz w:val="20"/>
              </w:rPr>
            </w:pPr>
            <w:r w:rsidRPr="0044617B">
              <w:rPr>
                <w:rFonts w:cs="Arial"/>
                <w:sz w:val="20"/>
              </w:rPr>
              <w:t>Must have a valid user Id.</w:t>
            </w:r>
          </w:p>
          <w:p w14:paraId="6F97FC1A" w14:textId="77777777" w:rsidR="009A12BA" w:rsidRPr="0044617B" w:rsidRDefault="009A12BA" w:rsidP="0078096E">
            <w:pPr>
              <w:rPr>
                <w:rFonts w:cs="Arial"/>
                <w:sz w:val="20"/>
              </w:rPr>
            </w:pPr>
          </w:p>
          <w:p w14:paraId="34AF5720" w14:textId="77777777" w:rsidR="009A12BA" w:rsidRPr="0044617B" w:rsidRDefault="009A12BA" w:rsidP="00DC771E">
            <w:pPr>
              <w:numPr>
                <w:ilvl w:val="0"/>
                <w:numId w:val="30"/>
              </w:numPr>
              <w:rPr>
                <w:rFonts w:cs="Arial"/>
                <w:sz w:val="20"/>
              </w:rPr>
            </w:pPr>
            <w:r w:rsidRPr="0044617B">
              <w:rPr>
                <w:rFonts w:cs="Arial"/>
                <w:sz w:val="20"/>
              </w:rPr>
              <w:t>Must have a valid credit/debit card.</w:t>
            </w:r>
          </w:p>
          <w:p w14:paraId="45AE2CD5" w14:textId="77777777" w:rsidR="009A12BA" w:rsidRPr="0044617B" w:rsidRDefault="009A12BA" w:rsidP="0078096E">
            <w:pPr>
              <w:rPr>
                <w:rFonts w:cs="Arial"/>
                <w:sz w:val="20"/>
              </w:rPr>
            </w:pPr>
          </w:p>
          <w:p w14:paraId="45FAC8C9" w14:textId="77777777" w:rsidR="009A12BA" w:rsidRPr="0044617B" w:rsidRDefault="009A12BA" w:rsidP="00DC771E">
            <w:pPr>
              <w:numPr>
                <w:ilvl w:val="0"/>
                <w:numId w:val="30"/>
              </w:numPr>
              <w:rPr>
                <w:rFonts w:cs="Arial"/>
                <w:sz w:val="20"/>
              </w:rPr>
            </w:pPr>
            <w:r w:rsidRPr="0044617B">
              <w:rPr>
                <w:rFonts w:cs="Arial"/>
                <w:sz w:val="20"/>
              </w:rPr>
              <w:t>Must have sufficient funds available.</w:t>
            </w:r>
          </w:p>
          <w:p w14:paraId="40F5A5F4" w14:textId="77777777" w:rsidR="009A12BA" w:rsidRPr="0044617B" w:rsidRDefault="009A12BA" w:rsidP="0078096E">
            <w:pPr>
              <w:rPr>
                <w:rFonts w:cs="Arial"/>
                <w:sz w:val="20"/>
              </w:rPr>
            </w:pPr>
          </w:p>
        </w:tc>
      </w:tr>
      <w:tr w:rsidR="009A12BA" w:rsidRPr="0044617B" w14:paraId="2A51883C" w14:textId="77777777" w:rsidTr="0078096E">
        <w:tc>
          <w:tcPr>
            <w:tcW w:w="2448" w:type="dxa"/>
            <w:shd w:val="pct5" w:color="auto" w:fill="auto"/>
          </w:tcPr>
          <w:p w14:paraId="494A662C" w14:textId="77777777" w:rsidR="009A12BA" w:rsidRPr="0044617B" w:rsidRDefault="009A12BA" w:rsidP="0078096E">
            <w:pPr>
              <w:rPr>
                <w:rFonts w:cs="Arial"/>
                <w:b/>
                <w:sz w:val="20"/>
              </w:rPr>
            </w:pPr>
            <w:r w:rsidRPr="0044617B">
              <w:rPr>
                <w:rFonts w:cs="Arial"/>
                <w:b/>
                <w:sz w:val="20"/>
              </w:rPr>
              <w:t>Post Conditions:</w:t>
            </w:r>
          </w:p>
          <w:p w14:paraId="463E8DAF" w14:textId="77777777" w:rsidR="009A12BA" w:rsidRPr="0044617B" w:rsidRDefault="009A12BA"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68CE5B66" w14:textId="77777777" w:rsidR="009A12BA" w:rsidRPr="0044617B" w:rsidRDefault="009A12BA" w:rsidP="00DC771E">
            <w:pPr>
              <w:numPr>
                <w:ilvl w:val="0"/>
                <w:numId w:val="30"/>
              </w:numPr>
              <w:rPr>
                <w:rFonts w:cs="Arial"/>
                <w:sz w:val="20"/>
              </w:rPr>
            </w:pPr>
            <w:r w:rsidRPr="0044617B">
              <w:rPr>
                <w:rFonts w:cs="Arial"/>
                <w:sz w:val="20"/>
              </w:rPr>
              <w:t>Inform the user via email that the payment has been made and even provide the detailed information of the receipt.</w:t>
            </w:r>
          </w:p>
          <w:p w14:paraId="4F953650" w14:textId="77777777" w:rsidR="009A12BA" w:rsidRPr="0044617B" w:rsidRDefault="009A12BA" w:rsidP="0078096E">
            <w:pPr>
              <w:rPr>
                <w:rFonts w:cs="Arial"/>
                <w:sz w:val="20"/>
              </w:rPr>
            </w:pPr>
          </w:p>
        </w:tc>
      </w:tr>
      <w:tr w:rsidR="009A12BA" w:rsidRPr="0044617B" w14:paraId="0DFE5398" w14:textId="77777777" w:rsidTr="0078096E">
        <w:tc>
          <w:tcPr>
            <w:tcW w:w="2448" w:type="dxa"/>
            <w:shd w:val="pct5" w:color="auto" w:fill="auto"/>
          </w:tcPr>
          <w:p w14:paraId="14E4323A" w14:textId="77777777" w:rsidR="009A12BA" w:rsidRPr="0044617B" w:rsidRDefault="009A12BA" w:rsidP="0078096E">
            <w:pPr>
              <w:rPr>
                <w:rFonts w:cs="Arial"/>
                <w:b/>
                <w:sz w:val="20"/>
              </w:rPr>
            </w:pPr>
            <w:r w:rsidRPr="0044617B">
              <w:rPr>
                <w:rFonts w:cs="Arial"/>
                <w:b/>
                <w:sz w:val="20"/>
              </w:rPr>
              <w:t>Other attributes:</w:t>
            </w:r>
          </w:p>
          <w:p w14:paraId="1167990A" w14:textId="77777777" w:rsidR="009A12BA" w:rsidRPr="0044617B" w:rsidRDefault="009A12BA"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4E66D06D" w14:textId="77777777" w:rsidR="009A12BA" w:rsidRPr="0044617B" w:rsidRDefault="009A12BA" w:rsidP="00DC771E">
            <w:pPr>
              <w:numPr>
                <w:ilvl w:val="0"/>
                <w:numId w:val="30"/>
              </w:numPr>
              <w:rPr>
                <w:rFonts w:cs="Arial"/>
                <w:sz w:val="20"/>
              </w:rPr>
            </w:pPr>
            <w:r w:rsidRPr="0044617B">
              <w:rPr>
                <w:rFonts w:cs="Arial"/>
                <w:sz w:val="20"/>
              </w:rPr>
              <w:t>Users would be able signup for a subscription service.</w:t>
            </w:r>
          </w:p>
          <w:p w14:paraId="5956BD7D" w14:textId="77777777" w:rsidR="009A12BA" w:rsidRPr="0044617B" w:rsidRDefault="009A12BA" w:rsidP="0078096E">
            <w:pPr>
              <w:rPr>
                <w:rFonts w:cs="Arial"/>
                <w:sz w:val="20"/>
              </w:rPr>
            </w:pPr>
          </w:p>
          <w:p w14:paraId="6FB040B8" w14:textId="77777777" w:rsidR="009A12BA" w:rsidRPr="0044617B" w:rsidRDefault="009A12BA" w:rsidP="00DC771E">
            <w:pPr>
              <w:numPr>
                <w:ilvl w:val="0"/>
                <w:numId w:val="30"/>
              </w:numPr>
              <w:rPr>
                <w:rFonts w:cs="Arial"/>
                <w:sz w:val="20"/>
              </w:rPr>
            </w:pPr>
            <w:r w:rsidRPr="0044617B">
              <w:rPr>
                <w:rFonts w:cs="Arial"/>
                <w:sz w:val="20"/>
              </w:rPr>
              <w:t>Users would be able to store the information of the card for future use.</w:t>
            </w:r>
          </w:p>
          <w:p w14:paraId="57AFCAA7" w14:textId="77777777" w:rsidR="009A12BA" w:rsidRPr="0044617B" w:rsidRDefault="009A12BA" w:rsidP="0078096E">
            <w:pPr>
              <w:rPr>
                <w:rFonts w:cs="Arial"/>
                <w:sz w:val="20"/>
              </w:rPr>
            </w:pPr>
          </w:p>
        </w:tc>
      </w:tr>
    </w:tbl>
    <w:p w14:paraId="70D9A969" w14:textId="77777777" w:rsidR="006A0607" w:rsidRDefault="006A0607" w:rsidP="006A0607">
      <w:pPr>
        <w:pStyle w:val="Heading2"/>
      </w:pPr>
      <w:r>
        <w:br w:type="page"/>
      </w:r>
      <w:bookmarkStart w:id="155" w:name="_Toc247782526"/>
      <w:r>
        <w:lastRenderedPageBreak/>
        <w:t>4.8 “</w:t>
      </w:r>
      <w:r w:rsidR="00AE1CC9">
        <w:t>Advertisements</w:t>
      </w:r>
      <w:r>
        <w:t>” Requirements</w:t>
      </w:r>
      <w:bookmarkEnd w:id="155"/>
    </w:p>
    <w:p w14:paraId="69450E03" w14:textId="77777777" w:rsidR="00AE1CC9" w:rsidRDefault="00AE1CC9" w:rsidP="00AE1CC9">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AE1CC9" w:rsidRPr="0044617B" w14:paraId="67029A5C" w14:textId="77777777" w:rsidTr="0078096E">
        <w:tc>
          <w:tcPr>
            <w:tcW w:w="2448" w:type="dxa"/>
            <w:shd w:val="pct5" w:color="auto" w:fill="auto"/>
          </w:tcPr>
          <w:p w14:paraId="19378673" w14:textId="77777777" w:rsidR="00AE1CC9" w:rsidRPr="0044617B" w:rsidRDefault="00AE1CC9" w:rsidP="0078096E">
            <w:pPr>
              <w:rPr>
                <w:rFonts w:cs="Arial"/>
                <w:b/>
                <w:sz w:val="20"/>
              </w:rPr>
            </w:pPr>
            <w:r w:rsidRPr="0044617B">
              <w:rPr>
                <w:rFonts w:cs="Arial"/>
                <w:b/>
                <w:sz w:val="20"/>
              </w:rPr>
              <w:t>Requirement Title:</w:t>
            </w:r>
          </w:p>
          <w:p w14:paraId="022D98D6" w14:textId="77777777" w:rsidR="00AE1CC9" w:rsidRPr="0044617B" w:rsidRDefault="00AE1CC9"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2A4CFFEB" w14:textId="77777777" w:rsidR="00AE1CC9" w:rsidRPr="0044617B" w:rsidRDefault="00AE1CC9" w:rsidP="0078096E">
            <w:pPr>
              <w:rPr>
                <w:rFonts w:cs="Arial"/>
                <w:sz w:val="20"/>
              </w:rPr>
            </w:pPr>
            <w:r w:rsidRPr="0044617B">
              <w:rPr>
                <w:rFonts w:cs="Arial"/>
                <w:sz w:val="20"/>
              </w:rPr>
              <w:t>Advertisement</w:t>
            </w:r>
          </w:p>
        </w:tc>
      </w:tr>
      <w:tr w:rsidR="00AE1CC9" w:rsidRPr="0044617B" w14:paraId="078D18BC" w14:textId="77777777" w:rsidTr="0078096E">
        <w:tc>
          <w:tcPr>
            <w:tcW w:w="2448" w:type="dxa"/>
            <w:shd w:val="pct5" w:color="auto" w:fill="auto"/>
          </w:tcPr>
          <w:p w14:paraId="69E8B0E8" w14:textId="77777777" w:rsidR="00AE1CC9" w:rsidRPr="0044617B" w:rsidRDefault="00AE1CC9" w:rsidP="0078096E">
            <w:pPr>
              <w:rPr>
                <w:rFonts w:cs="Arial"/>
                <w:b/>
                <w:sz w:val="20"/>
              </w:rPr>
            </w:pPr>
            <w:r w:rsidRPr="0044617B">
              <w:rPr>
                <w:rFonts w:cs="Arial"/>
                <w:b/>
                <w:sz w:val="20"/>
              </w:rPr>
              <w:t>Sequence No:</w:t>
            </w:r>
          </w:p>
          <w:p w14:paraId="1ED7AD4B" w14:textId="77777777" w:rsidR="00AE1CC9" w:rsidRPr="0044617B" w:rsidRDefault="00AE1CC9"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531FD722" w14:textId="77777777" w:rsidR="00AE1CC9" w:rsidRPr="0044617B" w:rsidRDefault="00AE1CC9" w:rsidP="0078096E">
            <w:pPr>
              <w:rPr>
                <w:rFonts w:cs="Arial"/>
                <w:sz w:val="20"/>
              </w:rPr>
            </w:pPr>
            <w:r w:rsidRPr="0044617B">
              <w:rPr>
                <w:rFonts w:cs="Arial"/>
                <w:sz w:val="20"/>
              </w:rPr>
              <w:t>001</w:t>
            </w:r>
          </w:p>
        </w:tc>
      </w:tr>
      <w:tr w:rsidR="00AE1CC9" w:rsidRPr="0044617B" w14:paraId="5E2C5987" w14:textId="77777777" w:rsidTr="0078096E">
        <w:tc>
          <w:tcPr>
            <w:tcW w:w="2448" w:type="dxa"/>
            <w:shd w:val="pct5" w:color="auto" w:fill="auto"/>
          </w:tcPr>
          <w:p w14:paraId="4AFA8E8E" w14:textId="77777777" w:rsidR="00AE1CC9" w:rsidRPr="0044617B" w:rsidRDefault="00AE1CC9" w:rsidP="0078096E">
            <w:pPr>
              <w:rPr>
                <w:rFonts w:cs="Arial"/>
                <w:b/>
                <w:sz w:val="20"/>
              </w:rPr>
            </w:pPr>
            <w:r w:rsidRPr="0044617B">
              <w:rPr>
                <w:rFonts w:cs="Arial"/>
                <w:b/>
                <w:sz w:val="20"/>
              </w:rPr>
              <w:t>Short description:</w:t>
            </w:r>
          </w:p>
          <w:p w14:paraId="093BC883" w14:textId="77777777" w:rsidR="00AE1CC9" w:rsidRPr="0044617B" w:rsidRDefault="00AE1CC9"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558804C8" w14:textId="77777777" w:rsidR="00AE1CC9" w:rsidRPr="0044617B" w:rsidRDefault="00AE1CC9" w:rsidP="0078096E">
            <w:pPr>
              <w:rPr>
                <w:rFonts w:cs="Arial"/>
                <w:sz w:val="20"/>
              </w:rPr>
            </w:pPr>
            <w:r w:rsidRPr="0044617B">
              <w:rPr>
                <w:rFonts w:cs="Arial"/>
                <w:sz w:val="20"/>
              </w:rPr>
              <w:t>Post an advertisement in the website.</w:t>
            </w:r>
          </w:p>
        </w:tc>
      </w:tr>
      <w:tr w:rsidR="00AE1CC9" w:rsidRPr="0044617B" w14:paraId="75EE6531" w14:textId="77777777" w:rsidTr="0078096E">
        <w:tc>
          <w:tcPr>
            <w:tcW w:w="2448" w:type="dxa"/>
            <w:shd w:val="pct5" w:color="auto" w:fill="auto"/>
          </w:tcPr>
          <w:p w14:paraId="667366F5" w14:textId="77777777" w:rsidR="00AE1CC9" w:rsidRPr="0044617B" w:rsidRDefault="00AE1CC9" w:rsidP="0078096E">
            <w:pPr>
              <w:rPr>
                <w:rFonts w:cs="Arial"/>
                <w:b/>
                <w:sz w:val="20"/>
              </w:rPr>
            </w:pPr>
            <w:r w:rsidRPr="0044617B">
              <w:rPr>
                <w:rFonts w:cs="Arial"/>
                <w:b/>
                <w:sz w:val="20"/>
              </w:rPr>
              <w:t>Detailed Description:</w:t>
            </w:r>
          </w:p>
          <w:p w14:paraId="7441B9D0" w14:textId="77777777" w:rsidR="00AE1CC9" w:rsidRPr="0044617B" w:rsidRDefault="00AE1CC9" w:rsidP="0078096E">
            <w:pPr>
              <w:rPr>
                <w:rFonts w:cs="Arial"/>
                <w:bCs/>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18826796" w14:textId="77777777" w:rsidR="00AE1CC9" w:rsidRPr="0044617B" w:rsidRDefault="00AE1CC9" w:rsidP="0078096E">
            <w:pPr>
              <w:rPr>
                <w:rFonts w:cs="Arial"/>
                <w:sz w:val="20"/>
              </w:rPr>
            </w:pPr>
            <w:r w:rsidRPr="0044617B">
              <w:rPr>
                <w:rFonts w:cs="Arial"/>
                <w:sz w:val="20"/>
              </w:rPr>
              <w:t>User must choose the appropriate ad unit:</w:t>
            </w:r>
          </w:p>
          <w:p w14:paraId="5DCCA541" w14:textId="77777777" w:rsidR="00AE1CC9" w:rsidRPr="0044617B" w:rsidRDefault="00AE1CC9" w:rsidP="0078096E">
            <w:pPr>
              <w:rPr>
                <w:rFonts w:cs="Arial"/>
                <w:sz w:val="20"/>
              </w:rPr>
            </w:pPr>
            <w:r w:rsidRPr="0044617B">
              <w:rPr>
                <w:rFonts w:cs="Arial"/>
                <w:sz w:val="20"/>
              </w:rPr>
              <w:t xml:space="preserve">     300x250 Medium Rectangle</w:t>
            </w:r>
            <w:r w:rsidRPr="0044617B">
              <w:rPr>
                <w:rFonts w:cs="Arial"/>
                <w:sz w:val="20"/>
              </w:rPr>
              <w:br/>
            </w:r>
            <w:proofErr w:type="gramStart"/>
            <w:r w:rsidRPr="0044617B">
              <w:rPr>
                <w:rFonts w:cs="Arial"/>
                <w:sz w:val="20"/>
              </w:rPr>
              <w:t xml:space="preserve">     728x90</w:t>
            </w:r>
            <w:proofErr w:type="gramEnd"/>
            <w:r w:rsidRPr="0044617B">
              <w:rPr>
                <w:rFonts w:cs="Arial"/>
                <w:sz w:val="20"/>
              </w:rPr>
              <w:t xml:space="preserve"> Leaderboard</w:t>
            </w:r>
            <w:r w:rsidRPr="0044617B">
              <w:rPr>
                <w:rFonts w:cs="Arial"/>
                <w:sz w:val="20"/>
              </w:rPr>
              <w:br/>
              <w:t xml:space="preserve">     160x600 Wide Skyscraper</w:t>
            </w:r>
            <w:r w:rsidRPr="0044617B">
              <w:rPr>
                <w:rFonts w:cs="Arial"/>
                <w:sz w:val="20"/>
              </w:rPr>
              <w:br/>
              <w:t xml:space="preserve">     320x50 Mobile Banner</w:t>
            </w:r>
          </w:p>
          <w:p w14:paraId="0EEC9E8F" w14:textId="77777777" w:rsidR="00AE1CC9" w:rsidRPr="0044617B" w:rsidRDefault="00AE1CC9" w:rsidP="0078096E">
            <w:pPr>
              <w:rPr>
                <w:rFonts w:cs="Arial"/>
                <w:sz w:val="20"/>
              </w:rPr>
            </w:pPr>
          </w:p>
          <w:p w14:paraId="268B95AA" w14:textId="77777777" w:rsidR="00AE1CC9" w:rsidRPr="0044617B" w:rsidRDefault="00AE1CC9" w:rsidP="0078096E">
            <w:pPr>
              <w:rPr>
                <w:rFonts w:cs="Arial"/>
                <w:sz w:val="20"/>
              </w:rPr>
            </w:pPr>
            <w:r w:rsidRPr="0044617B">
              <w:rPr>
                <w:rFonts w:cs="Arial"/>
                <w:sz w:val="20"/>
              </w:rPr>
              <w:t>User must provide type of advertisement:</w:t>
            </w:r>
          </w:p>
          <w:p w14:paraId="53F959B2" w14:textId="77777777" w:rsidR="00AE1CC9" w:rsidRPr="0044617B" w:rsidRDefault="00AE1CC9" w:rsidP="0078096E">
            <w:pPr>
              <w:rPr>
                <w:rFonts w:cs="Arial"/>
                <w:sz w:val="20"/>
              </w:rPr>
            </w:pPr>
            <w:r w:rsidRPr="0044617B">
              <w:rPr>
                <w:rFonts w:cs="Arial"/>
                <w:sz w:val="20"/>
              </w:rPr>
              <w:t xml:space="preserve">     Text Advertisements</w:t>
            </w:r>
          </w:p>
          <w:p w14:paraId="1FF2F1AF" w14:textId="77777777" w:rsidR="00AE1CC9" w:rsidRPr="0044617B" w:rsidRDefault="00AE1CC9" w:rsidP="0078096E">
            <w:pPr>
              <w:rPr>
                <w:rFonts w:cs="Arial"/>
                <w:sz w:val="20"/>
              </w:rPr>
            </w:pPr>
            <w:r w:rsidRPr="0044617B">
              <w:rPr>
                <w:rFonts w:cs="Arial"/>
                <w:sz w:val="20"/>
              </w:rPr>
              <w:t xml:space="preserve">     Image Advertisements</w:t>
            </w:r>
          </w:p>
          <w:p w14:paraId="462E8F41" w14:textId="77777777" w:rsidR="00AE1CC9" w:rsidRPr="0044617B" w:rsidRDefault="00AE1CC9" w:rsidP="0078096E">
            <w:pPr>
              <w:rPr>
                <w:rFonts w:cs="Arial"/>
                <w:sz w:val="20"/>
              </w:rPr>
            </w:pPr>
          </w:p>
          <w:p w14:paraId="033A91CD" w14:textId="77777777" w:rsidR="00AE1CC9" w:rsidRPr="0044617B" w:rsidRDefault="00AE1CC9" w:rsidP="0078096E">
            <w:pPr>
              <w:rPr>
                <w:rFonts w:cs="Arial"/>
                <w:sz w:val="20"/>
              </w:rPr>
            </w:pPr>
            <w:r w:rsidRPr="0044617B">
              <w:rPr>
                <w:rFonts w:cs="Arial"/>
                <w:sz w:val="20"/>
              </w:rPr>
              <w:t>User must provide the template of the advertisement:</w:t>
            </w:r>
          </w:p>
          <w:p w14:paraId="78F80923" w14:textId="77777777" w:rsidR="00AE1CC9" w:rsidRPr="0044617B" w:rsidRDefault="00AE1CC9" w:rsidP="0078096E">
            <w:pPr>
              <w:rPr>
                <w:rFonts w:cs="Arial"/>
                <w:sz w:val="20"/>
              </w:rPr>
            </w:pPr>
            <w:r w:rsidRPr="0044617B">
              <w:rPr>
                <w:rFonts w:cs="Arial"/>
                <w:sz w:val="20"/>
              </w:rPr>
              <w:t xml:space="preserve">     If picture then user must send one or more pictures.</w:t>
            </w:r>
          </w:p>
          <w:p w14:paraId="5E836F3D" w14:textId="77777777" w:rsidR="00AE1CC9" w:rsidRPr="0044617B" w:rsidRDefault="00AE1CC9" w:rsidP="0078096E">
            <w:pPr>
              <w:rPr>
                <w:rFonts w:cs="Arial"/>
                <w:sz w:val="20"/>
              </w:rPr>
            </w:pPr>
            <w:r w:rsidRPr="0044617B">
              <w:rPr>
                <w:rFonts w:cs="Arial"/>
                <w:sz w:val="20"/>
              </w:rPr>
              <w:t xml:space="preserve">     If text then user must provide enough text to display (no restriction)</w:t>
            </w:r>
          </w:p>
          <w:p w14:paraId="734F5ABD" w14:textId="77777777" w:rsidR="00AE1CC9" w:rsidRPr="0044617B" w:rsidRDefault="00AE1CC9" w:rsidP="0078096E">
            <w:pPr>
              <w:rPr>
                <w:rFonts w:cs="Arial"/>
                <w:sz w:val="20"/>
              </w:rPr>
            </w:pPr>
          </w:p>
          <w:p w14:paraId="4658EDDC" w14:textId="77777777" w:rsidR="00AE1CC9" w:rsidRPr="0044617B" w:rsidRDefault="00AE1CC9" w:rsidP="0078096E">
            <w:pPr>
              <w:rPr>
                <w:rFonts w:cs="Arial"/>
                <w:sz w:val="20"/>
              </w:rPr>
            </w:pPr>
            <w:r w:rsidRPr="0044617B">
              <w:rPr>
                <w:rFonts w:cs="Arial"/>
                <w:sz w:val="20"/>
              </w:rPr>
              <w:t xml:space="preserve">User must provide the desired time period of the day to display </w:t>
            </w:r>
            <w:r w:rsidRPr="0044617B">
              <w:rPr>
                <w:rFonts w:cs="Arial"/>
                <w:sz w:val="20"/>
              </w:rPr>
              <w:br/>
            </w:r>
            <w:proofErr w:type="gramStart"/>
            <w:r w:rsidRPr="0044617B">
              <w:rPr>
                <w:rFonts w:cs="Arial"/>
                <w:sz w:val="20"/>
              </w:rPr>
              <w:t xml:space="preserve">      the</w:t>
            </w:r>
            <w:proofErr w:type="gramEnd"/>
            <w:r w:rsidRPr="0044617B">
              <w:rPr>
                <w:rFonts w:cs="Arial"/>
                <w:sz w:val="20"/>
              </w:rPr>
              <w:t xml:space="preserve"> ad:</w:t>
            </w:r>
          </w:p>
          <w:p w14:paraId="5CA9EBA9" w14:textId="77777777" w:rsidR="00AE1CC9" w:rsidRPr="0044617B" w:rsidRDefault="00AE1CC9" w:rsidP="0078096E">
            <w:pPr>
              <w:rPr>
                <w:rFonts w:cs="Arial"/>
                <w:sz w:val="20"/>
              </w:rPr>
            </w:pPr>
            <w:r w:rsidRPr="0044617B">
              <w:rPr>
                <w:rFonts w:cs="Arial"/>
                <w:sz w:val="20"/>
              </w:rPr>
              <w:t xml:space="preserve">            Time period must be less than 24 hours.</w:t>
            </w:r>
          </w:p>
          <w:p w14:paraId="7DC28AF5" w14:textId="77777777" w:rsidR="00AE1CC9" w:rsidRPr="0044617B" w:rsidRDefault="00AE1CC9" w:rsidP="0078096E">
            <w:pPr>
              <w:rPr>
                <w:rFonts w:cs="Arial"/>
                <w:sz w:val="20"/>
              </w:rPr>
            </w:pPr>
          </w:p>
          <w:p w14:paraId="2B59CDAB" w14:textId="77777777" w:rsidR="00AE1CC9" w:rsidRPr="0044617B" w:rsidRDefault="00AE1CC9" w:rsidP="0078096E">
            <w:pPr>
              <w:rPr>
                <w:rFonts w:cs="Arial"/>
                <w:sz w:val="20"/>
              </w:rPr>
            </w:pPr>
            <w:r w:rsidRPr="0044617B">
              <w:rPr>
                <w:rFonts w:cs="Arial"/>
                <w:sz w:val="20"/>
              </w:rPr>
              <w:t>User must read the advertisement policy and accept the terms before submitting the request.</w:t>
            </w:r>
          </w:p>
          <w:p w14:paraId="2F33EBEB" w14:textId="77777777" w:rsidR="00AE1CC9" w:rsidRPr="0044617B" w:rsidRDefault="00AE1CC9" w:rsidP="0078096E">
            <w:pPr>
              <w:rPr>
                <w:rFonts w:cs="Arial"/>
                <w:sz w:val="20"/>
              </w:rPr>
            </w:pPr>
          </w:p>
        </w:tc>
      </w:tr>
      <w:tr w:rsidR="00AE1CC9" w:rsidRPr="0044617B" w14:paraId="0A86030D" w14:textId="77777777" w:rsidTr="0078096E">
        <w:tc>
          <w:tcPr>
            <w:tcW w:w="2448" w:type="dxa"/>
            <w:shd w:val="pct5" w:color="auto" w:fill="auto"/>
          </w:tcPr>
          <w:p w14:paraId="55AD0C4D" w14:textId="77777777" w:rsidR="00AE1CC9" w:rsidRPr="0044617B" w:rsidRDefault="00AE1CC9" w:rsidP="0078096E">
            <w:pPr>
              <w:rPr>
                <w:rFonts w:cs="Arial"/>
                <w:sz w:val="20"/>
              </w:rPr>
            </w:pPr>
            <w:r w:rsidRPr="0044617B">
              <w:rPr>
                <w:rFonts w:cs="Arial"/>
                <w:b/>
                <w:sz w:val="20"/>
              </w:rPr>
              <w:t>Pre-Conditions</w:t>
            </w:r>
            <w:r w:rsidRPr="0044617B">
              <w:rPr>
                <w:rFonts w:cs="Arial"/>
                <w:sz w:val="20"/>
              </w:rPr>
              <w:t>:</w:t>
            </w:r>
          </w:p>
          <w:p w14:paraId="6ABDB76B" w14:textId="77777777" w:rsidR="00AE1CC9" w:rsidRPr="0044617B" w:rsidRDefault="00AE1CC9" w:rsidP="0078096E">
            <w:pPr>
              <w:rPr>
                <w:rFonts w:cs="Arial"/>
                <w:sz w:val="20"/>
              </w:rPr>
            </w:pPr>
            <w:r w:rsidRPr="0044617B">
              <w:rPr>
                <w:rFonts w:cs="Arial"/>
                <w:sz w:val="20"/>
              </w:rPr>
              <w:t>(</w:t>
            </w:r>
            <w:proofErr w:type="gramStart"/>
            <w:r w:rsidRPr="0044617B">
              <w:rPr>
                <w:rFonts w:cs="Arial"/>
                <w:sz w:val="20"/>
              </w:rPr>
              <w:t>optional</w:t>
            </w:r>
            <w:proofErr w:type="gramEnd"/>
            <w:r w:rsidRPr="0044617B">
              <w:rPr>
                <w:rFonts w:cs="Arial"/>
                <w:sz w:val="20"/>
              </w:rPr>
              <w:t>)</w:t>
            </w:r>
          </w:p>
        </w:tc>
        <w:tc>
          <w:tcPr>
            <w:tcW w:w="6408" w:type="dxa"/>
            <w:vAlign w:val="center"/>
          </w:tcPr>
          <w:p w14:paraId="0B326EB9" w14:textId="77777777" w:rsidR="00AE1CC9" w:rsidRPr="0044617B" w:rsidRDefault="00AE1CC9" w:rsidP="0078096E">
            <w:pPr>
              <w:rPr>
                <w:rFonts w:cs="Arial"/>
                <w:sz w:val="20"/>
              </w:rPr>
            </w:pPr>
            <w:r w:rsidRPr="0044617B">
              <w:rPr>
                <w:rFonts w:cs="Arial"/>
                <w:sz w:val="20"/>
              </w:rPr>
              <w:t>Must be valid tutor Id or valid Business (guest) Id.</w:t>
            </w:r>
          </w:p>
          <w:p w14:paraId="28CE636F" w14:textId="77777777" w:rsidR="00AE1CC9" w:rsidRPr="0044617B" w:rsidRDefault="00AE1CC9" w:rsidP="0078096E">
            <w:pPr>
              <w:rPr>
                <w:rFonts w:cs="Arial"/>
                <w:sz w:val="20"/>
              </w:rPr>
            </w:pPr>
          </w:p>
          <w:p w14:paraId="10C963F5" w14:textId="77777777" w:rsidR="00AE1CC9" w:rsidRPr="0044617B" w:rsidRDefault="00AE1CC9" w:rsidP="0078096E">
            <w:pPr>
              <w:rPr>
                <w:rFonts w:cs="Arial"/>
                <w:sz w:val="20"/>
              </w:rPr>
            </w:pPr>
            <w:r w:rsidRPr="0044617B">
              <w:rPr>
                <w:rFonts w:cs="Arial"/>
                <w:sz w:val="20"/>
              </w:rPr>
              <w:t xml:space="preserve">Must satisfy the </w:t>
            </w:r>
            <w:r w:rsidR="00FA6720" w:rsidRPr="0044617B">
              <w:rPr>
                <w:rFonts w:cs="Arial"/>
                <w:sz w:val="20"/>
              </w:rPr>
              <w:t>pre-condition</w:t>
            </w:r>
            <w:r w:rsidRPr="0044617B">
              <w:rPr>
                <w:rFonts w:cs="Arial"/>
                <w:sz w:val="20"/>
              </w:rPr>
              <w:t xml:space="preserve"> of Payment Requirement.</w:t>
            </w:r>
          </w:p>
          <w:p w14:paraId="190C5E2F" w14:textId="77777777" w:rsidR="00AE1CC9" w:rsidRPr="0044617B" w:rsidRDefault="00AE1CC9" w:rsidP="0078096E">
            <w:pPr>
              <w:rPr>
                <w:rFonts w:cs="Arial"/>
                <w:sz w:val="20"/>
              </w:rPr>
            </w:pPr>
          </w:p>
        </w:tc>
      </w:tr>
      <w:tr w:rsidR="00AE1CC9" w:rsidRPr="0044617B" w14:paraId="2E927676" w14:textId="77777777" w:rsidTr="0078096E">
        <w:tc>
          <w:tcPr>
            <w:tcW w:w="2448" w:type="dxa"/>
            <w:shd w:val="pct5" w:color="auto" w:fill="auto"/>
          </w:tcPr>
          <w:p w14:paraId="522FB242" w14:textId="77777777" w:rsidR="00AE1CC9" w:rsidRPr="0044617B" w:rsidRDefault="00AE1CC9" w:rsidP="0078096E">
            <w:pPr>
              <w:rPr>
                <w:rFonts w:cs="Arial"/>
                <w:b/>
                <w:sz w:val="20"/>
              </w:rPr>
            </w:pPr>
            <w:r w:rsidRPr="0044617B">
              <w:rPr>
                <w:rFonts w:cs="Arial"/>
                <w:b/>
                <w:sz w:val="20"/>
              </w:rPr>
              <w:t>Post Conditions:</w:t>
            </w:r>
          </w:p>
          <w:p w14:paraId="0AD67216" w14:textId="77777777" w:rsidR="00AE1CC9" w:rsidRPr="0044617B" w:rsidRDefault="00AE1CC9"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5FE35CE1" w14:textId="77777777" w:rsidR="00AE1CC9" w:rsidRPr="0044617B" w:rsidRDefault="00AE1CC9" w:rsidP="0078096E">
            <w:pPr>
              <w:rPr>
                <w:rFonts w:cs="Arial"/>
                <w:sz w:val="20"/>
              </w:rPr>
            </w:pPr>
            <w:r w:rsidRPr="0044617B">
              <w:rPr>
                <w:rFonts w:cs="Arial"/>
                <w:sz w:val="20"/>
              </w:rPr>
              <w:t>Inform the user via email about the ad-unit, type, time period and terms of contract of the advertisement that would be posted.</w:t>
            </w:r>
          </w:p>
          <w:p w14:paraId="306F07FE" w14:textId="77777777" w:rsidR="00AE1CC9" w:rsidRPr="0044617B" w:rsidRDefault="00AE1CC9" w:rsidP="0078096E">
            <w:pPr>
              <w:rPr>
                <w:rFonts w:cs="Arial"/>
                <w:sz w:val="20"/>
              </w:rPr>
            </w:pPr>
          </w:p>
        </w:tc>
      </w:tr>
      <w:tr w:rsidR="00AE1CC9" w:rsidRPr="0044617B" w14:paraId="16DA612C" w14:textId="77777777" w:rsidTr="0078096E">
        <w:tc>
          <w:tcPr>
            <w:tcW w:w="2448" w:type="dxa"/>
            <w:shd w:val="pct5" w:color="auto" w:fill="auto"/>
          </w:tcPr>
          <w:p w14:paraId="43D768E1" w14:textId="77777777" w:rsidR="00AE1CC9" w:rsidRPr="0044617B" w:rsidRDefault="00AE1CC9" w:rsidP="0078096E">
            <w:pPr>
              <w:rPr>
                <w:rFonts w:cs="Arial"/>
                <w:b/>
                <w:sz w:val="20"/>
              </w:rPr>
            </w:pPr>
            <w:r w:rsidRPr="0044617B">
              <w:rPr>
                <w:rFonts w:cs="Arial"/>
                <w:b/>
                <w:sz w:val="20"/>
              </w:rPr>
              <w:t>Other attributes:</w:t>
            </w:r>
          </w:p>
          <w:p w14:paraId="39DF5BAD" w14:textId="77777777" w:rsidR="00AE1CC9" w:rsidRPr="0044617B" w:rsidRDefault="00AE1CC9"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48CCD0D1" w14:textId="77777777" w:rsidR="00AE1CC9" w:rsidRPr="0044617B" w:rsidRDefault="00AE1CC9" w:rsidP="0078096E">
            <w:pPr>
              <w:rPr>
                <w:rFonts w:cs="Arial"/>
                <w:sz w:val="20"/>
              </w:rPr>
            </w:pPr>
            <w:r w:rsidRPr="0044617B">
              <w:rPr>
                <w:rFonts w:cs="Arial"/>
                <w:sz w:val="20"/>
              </w:rPr>
              <w:t>Users would be able to cancel the advertisement before the contract period, however, refunds will not be granted.</w:t>
            </w:r>
          </w:p>
          <w:p w14:paraId="7473BB03" w14:textId="77777777" w:rsidR="00AE1CC9" w:rsidRPr="0044617B" w:rsidRDefault="00AE1CC9" w:rsidP="0078096E">
            <w:pPr>
              <w:rPr>
                <w:rFonts w:cs="Arial"/>
                <w:sz w:val="20"/>
              </w:rPr>
            </w:pPr>
          </w:p>
        </w:tc>
      </w:tr>
    </w:tbl>
    <w:p w14:paraId="52CE8ADB" w14:textId="77777777" w:rsidR="00AE1CC9" w:rsidRDefault="00AE1CC9" w:rsidP="00AE1CC9">
      <w:pPr>
        <w:pStyle w:val="BodyText2"/>
      </w:pPr>
    </w:p>
    <w:p w14:paraId="58B1E466" w14:textId="77777777" w:rsidR="00CF4F3A" w:rsidRDefault="00CF4F3A" w:rsidP="00CF4F3A">
      <w:pPr>
        <w:pStyle w:val="BodyText2"/>
        <w:ind w:left="0"/>
      </w:pPr>
    </w:p>
    <w:p w14:paraId="3B940C06" w14:textId="77777777" w:rsidR="00A155AC" w:rsidRDefault="00A155AC" w:rsidP="00CF4F3A">
      <w:pPr>
        <w:pStyle w:val="BodyText2"/>
        <w:ind w:left="0"/>
      </w:pPr>
    </w:p>
    <w:p w14:paraId="399E1C65" w14:textId="77777777" w:rsidR="00A155AC" w:rsidRDefault="00A155AC" w:rsidP="00CF4F3A">
      <w:pPr>
        <w:pStyle w:val="BodyText2"/>
        <w:ind w:left="0"/>
      </w:pPr>
    </w:p>
    <w:p w14:paraId="01B41CD9" w14:textId="77777777" w:rsidR="00A155AC" w:rsidRDefault="00A155AC" w:rsidP="00CF4F3A">
      <w:pPr>
        <w:pStyle w:val="BodyText2"/>
        <w:ind w:left="0"/>
      </w:pPr>
    </w:p>
    <w:p w14:paraId="75C34F40" w14:textId="77777777" w:rsidR="00A155AC" w:rsidRDefault="00A155AC" w:rsidP="00CF4F3A">
      <w:pPr>
        <w:pStyle w:val="BodyText2"/>
        <w:ind w:left="0"/>
      </w:pPr>
    </w:p>
    <w:p w14:paraId="60C440B6" w14:textId="77777777" w:rsidR="00A155AC" w:rsidRDefault="00A155AC" w:rsidP="00CF4F3A">
      <w:pPr>
        <w:pStyle w:val="BodyText2"/>
        <w:ind w:left="0"/>
      </w:pPr>
    </w:p>
    <w:p w14:paraId="63F37DA0" w14:textId="77777777" w:rsidR="00A155AC" w:rsidRDefault="0044617B" w:rsidP="00A155AC">
      <w:pPr>
        <w:pStyle w:val="Heading2"/>
      </w:pPr>
      <w:r>
        <w:br w:type="page"/>
      </w:r>
      <w:bookmarkStart w:id="156" w:name="_Toc247782527"/>
      <w:r w:rsidR="00A155AC">
        <w:lastRenderedPageBreak/>
        <w:t>4.9 “</w:t>
      </w:r>
      <w:r w:rsidR="00C96134">
        <w:t xml:space="preserve">Review a </w:t>
      </w:r>
      <w:r w:rsidR="00E7431D">
        <w:t>T</w:t>
      </w:r>
      <w:r w:rsidR="00C96134">
        <w:t>utor</w:t>
      </w:r>
      <w:r w:rsidR="00A155AC">
        <w:t>” Requirements</w:t>
      </w:r>
      <w:bookmarkEnd w:id="156"/>
    </w:p>
    <w:p w14:paraId="0F275877" w14:textId="77777777" w:rsidR="00A155AC" w:rsidRDefault="00A155AC" w:rsidP="00A155AC">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AB5E02" w:rsidRPr="0044617B" w14:paraId="0BD935C6" w14:textId="77777777" w:rsidTr="0078096E">
        <w:tc>
          <w:tcPr>
            <w:tcW w:w="2448" w:type="dxa"/>
            <w:shd w:val="pct5" w:color="auto" w:fill="auto"/>
          </w:tcPr>
          <w:p w14:paraId="737991F0" w14:textId="77777777" w:rsidR="00AB5E02" w:rsidRPr="0044617B" w:rsidRDefault="00AB5E02" w:rsidP="0078096E">
            <w:pPr>
              <w:rPr>
                <w:rFonts w:cs="Arial"/>
                <w:b/>
                <w:sz w:val="20"/>
              </w:rPr>
            </w:pPr>
            <w:r w:rsidRPr="0044617B">
              <w:rPr>
                <w:rFonts w:cs="Arial"/>
                <w:b/>
                <w:sz w:val="20"/>
              </w:rPr>
              <w:t>Requirement Title:</w:t>
            </w:r>
          </w:p>
          <w:p w14:paraId="19E093AF" w14:textId="77777777" w:rsidR="00AB5E02" w:rsidRPr="0044617B" w:rsidRDefault="00AB5E02"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578E5ED7" w14:textId="77777777" w:rsidR="00AB5E02" w:rsidRPr="0044617B" w:rsidRDefault="00AB5E02" w:rsidP="0078096E">
            <w:pPr>
              <w:rPr>
                <w:rFonts w:cs="Arial"/>
                <w:sz w:val="20"/>
              </w:rPr>
            </w:pPr>
            <w:r w:rsidRPr="0044617B">
              <w:rPr>
                <w:rFonts w:cs="Arial"/>
                <w:sz w:val="20"/>
              </w:rPr>
              <w:t>Review</w:t>
            </w:r>
          </w:p>
        </w:tc>
      </w:tr>
      <w:tr w:rsidR="00AB5E02" w:rsidRPr="0044617B" w14:paraId="1934F3A5" w14:textId="77777777" w:rsidTr="0078096E">
        <w:tc>
          <w:tcPr>
            <w:tcW w:w="2448" w:type="dxa"/>
            <w:shd w:val="pct5" w:color="auto" w:fill="auto"/>
          </w:tcPr>
          <w:p w14:paraId="26F0B457" w14:textId="77777777" w:rsidR="00AB5E02" w:rsidRPr="0044617B" w:rsidRDefault="00AB5E02" w:rsidP="0078096E">
            <w:pPr>
              <w:rPr>
                <w:rFonts w:cs="Arial"/>
                <w:b/>
                <w:sz w:val="20"/>
              </w:rPr>
            </w:pPr>
            <w:r w:rsidRPr="0044617B">
              <w:rPr>
                <w:rFonts w:cs="Arial"/>
                <w:b/>
                <w:sz w:val="20"/>
              </w:rPr>
              <w:t>Sequence No:</w:t>
            </w:r>
          </w:p>
          <w:p w14:paraId="7B43250D" w14:textId="77777777" w:rsidR="00AB5E02" w:rsidRPr="0044617B" w:rsidRDefault="00AB5E02"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59F14D72" w14:textId="77777777" w:rsidR="00AB5E02" w:rsidRPr="0044617B" w:rsidRDefault="00AB5E02" w:rsidP="0078096E">
            <w:pPr>
              <w:rPr>
                <w:rFonts w:cs="Arial"/>
                <w:sz w:val="20"/>
              </w:rPr>
            </w:pPr>
            <w:r w:rsidRPr="0044617B">
              <w:rPr>
                <w:rFonts w:cs="Arial"/>
                <w:sz w:val="20"/>
              </w:rPr>
              <w:t>001</w:t>
            </w:r>
          </w:p>
        </w:tc>
      </w:tr>
      <w:tr w:rsidR="00AB5E02" w:rsidRPr="0044617B" w14:paraId="2E17F2DA" w14:textId="77777777" w:rsidTr="0078096E">
        <w:tc>
          <w:tcPr>
            <w:tcW w:w="2448" w:type="dxa"/>
            <w:shd w:val="pct5" w:color="auto" w:fill="auto"/>
          </w:tcPr>
          <w:p w14:paraId="1F73C3A1" w14:textId="77777777" w:rsidR="00AB5E02" w:rsidRPr="0044617B" w:rsidRDefault="00AB5E02" w:rsidP="0078096E">
            <w:pPr>
              <w:rPr>
                <w:rFonts w:cs="Arial"/>
                <w:b/>
                <w:sz w:val="20"/>
              </w:rPr>
            </w:pPr>
            <w:r w:rsidRPr="0044617B">
              <w:rPr>
                <w:rFonts w:cs="Arial"/>
                <w:b/>
                <w:sz w:val="20"/>
              </w:rPr>
              <w:t>Short description:</w:t>
            </w:r>
          </w:p>
          <w:p w14:paraId="3724C44A" w14:textId="77777777" w:rsidR="00AB5E02" w:rsidRPr="0044617B" w:rsidRDefault="00AB5E02"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188B2BB1" w14:textId="77777777" w:rsidR="00AB5E02" w:rsidRPr="0044617B" w:rsidRDefault="00AB5E02" w:rsidP="0078096E">
            <w:pPr>
              <w:rPr>
                <w:rFonts w:cs="Arial"/>
                <w:sz w:val="20"/>
              </w:rPr>
            </w:pPr>
            <w:r w:rsidRPr="0044617B">
              <w:rPr>
                <w:rFonts w:cs="Arial"/>
                <w:sz w:val="20"/>
              </w:rPr>
              <w:t>Reviewing a tutor</w:t>
            </w:r>
          </w:p>
        </w:tc>
      </w:tr>
      <w:tr w:rsidR="00AB5E02" w:rsidRPr="0044617B" w14:paraId="2540BAA8" w14:textId="77777777" w:rsidTr="0078096E">
        <w:tc>
          <w:tcPr>
            <w:tcW w:w="2448" w:type="dxa"/>
            <w:shd w:val="pct5" w:color="auto" w:fill="auto"/>
          </w:tcPr>
          <w:p w14:paraId="67CC6EF5" w14:textId="77777777" w:rsidR="00AB5E02" w:rsidRPr="0044617B" w:rsidRDefault="00AB5E02" w:rsidP="0078096E">
            <w:pPr>
              <w:rPr>
                <w:rFonts w:cs="Arial"/>
                <w:b/>
                <w:sz w:val="20"/>
              </w:rPr>
            </w:pPr>
            <w:r w:rsidRPr="0044617B">
              <w:rPr>
                <w:rFonts w:cs="Arial"/>
                <w:b/>
                <w:sz w:val="20"/>
              </w:rPr>
              <w:t>Detailed Description:</w:t>
            </w:r>
          </w:p>
          <w:p w14:paraId="28C99E13" w14:textId="77777777" w:rsidR="00AB5E02" w:rsidRPr="0044617B" w:rsidRDefault="00AB5E02" w:rsidP="0078096E">
            <w:pPr>
              <w:rPr>
                <w:rFonts w:cs="Arial"/>
                <w:bCs/>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59C1F60C" w14:textId="77777777" w:rsidR="00AB5E02" w:rsidRPr="0044617B" w:rsidRDefault="00AB5E02" w:rsidP="0078096E">
            <w:pPr>
              <w:rPr>
                <w:rFonts w:cs="Arial"/>
                <w:sz w:val="20"/>
              </w:rPr>
            </w:pPr>
            <w:r w:rsidRPr="0044617B">
              <w:rPr>
                <w:rFonts w:cs="Arial"/>
                <w:sz w:val="20"/>
              </w:rPr>
              <w:t>Users are able to review the tutors based on their teaching quality, friendliness and helpfulness.</w:t>
            </w:r>
          </w:p>
          <w:p w14:paraId="01091E94" w14:textId="77777777" w:rsidR="00AB5E02" w:rsidRPr="0044617B" w:rsidRDefault="00AB5E02" w:rsidP="0078096E">
            <w:pPr>
              <w:rPr>
                <w:rFonts w:cs="Arial"/>
                <w:sz w:val="20"/>
              </w:rPr>
            </w:pPr>
            <w:r w:rsidRPr="0044617B">
              <w:rPr>
                <w:rFonts w:cs="Arial"/>
                <w:sz w:val="20"/>
              </w:rPr>
              <w:t>-Quality refers as the tutor’s educational qualification.</w:t>
            </w:r>
          </w:p>
          <w:p w14:paraId="55E6BCAD" w14:textId="77777777" w:rsidR="00AB5E02" w:rsidRPr="0044617B" w:rsidRDefault="00AB5E02" w:rsidP="0078096E">
            <w:pPr>
              <w:rPr>
                <w:rFonts w:cs="Arial"/>
                <w:sz w:val="20"/>
              </w:rPr>
            </w:pPr>
            <w:r w:rsidRPr="0044617B">
              <w:rPr>
                <w:rFonts w:cs="Arial"/>
                <w:sz w:val="20"/>
              </w:rPr>
              <w:t xml:space="preserve">-Friendliness refers as the </w:t>
            </w:r>
            <w:proofErr w:type="gramStart"/>
            <w:r w:rsidRPr="0044617B">
              <w:rPr>
                <w:rFonts w:cs="Arial"/>
                <w:sz w:val="20"/>
              </w:rPr>
              <w:t>tutor’s</w:t>
            </w:r>
            <w:proofErr w:type="gramEnd"/>
            <w:r w:rsidRPr="0044617B">
              <w:rPr>
                <w:rFonts w:cs="Arial"/>
                <w:sz w:val="20"/>
              </w:rPr>
              <w:t xml:space="preserve"> and user’s relationship.</w:t>
            </w:r>
          </w:p>
          <w:p w14:paraId="0FE1196F" w14:textId="77777777" w:rsidR="00AB5E02" w:rsidRPr="0044617B" w:rsidRDefault="00AB5E02" w:rsidP="0078096E">
            <w:pPr>
              <w:rPr>
                <w:rFonts w:cs="Arial"/>
                <w:sz w:val="20"/>
              </w:rPr>
            </w:pPr>
            <w:r w:rsidRPr="0044617B">
              <w:rPr>
                <w:rFonts w:cs="Arial"/>
                <w:sz w:val="20"/>
              </w:rPr>
              <w:t>-Helpfulness refers as the tutor’s reply to user’s questions.</w:t>
            </w:r>
          </w:p>
          <w:p w14:paraId="49997B6F" w14:textId="77777777" w:rsidR="00AB5E02" w:rsidRPr="0044617B" w:rsidRDefault="00AB5E02" w:rsidP="0078096E">
            <w:pPr>
              <w:rPr>
                <w:rFonts w:cs="Arial"/>
                <w:sz w:val="20"/>
              </w:rPr>
            </w:pPr>
            <w:r w:rsidRPr="0044617B">
              <w:rPr>
                <w:rFonts w:cs="Arial"/>
                <w:sz w:val="20"/>
              </w:rPr>
              <w:t>Reviews can be done in two ways:</w:t>
            </w:r>
          </w:p>
          <w:p w14:paraId="20212F70" w14:textId="77777777" w:rsidR="00AB5E02" w:rsidRPr="0044617B" w:rsidRDefault="00AB5E02" w:rsidP="0078096E">
            <w:pPr>
              <w:rPr>
                <w:rFonts w:cs="Arial"/>
                <w:sz w:val="20"/>
              </w:rPr>
            </w:pPr>
            <w:r w:rsidRPr="0044617B">
              <w:rPr>
                <w:rFonts w:cs="Arial"/>
                <w:sz w:val="20"/>
              </w:rPr>
              <w:t>1.Typed review (optional)</w:t>
            </w:r>
          </w:p>
          <w:p w14:paraId="3425948F" w14:textId="77777777" w:rsidR="00AB5E02" w:rsidRPr="0044617B" w:rsidRDefault="00AB5E02" w:rsidP="0078096E">
            <w:pPr>
              <w:rPr>
                <w:rFonts w:cs="Arial"/>
                <w:b/>
                <w:sz w:val="20"/>
              </w:rPr>
            </w:pPr>
            <w:r w:rsidRPr="0044617B">
              <w:rPr>
                <w:rFonts w:cs="Arial"/>
                <w:sz w:val="20"/>
              </w:rPr>
              <w:t>2.Star rating</w:t>
            </w:r>
            <w:r w:rsidRPr="0044617B">
              <w:rPr>
                <w:rFonts w:cs="Arial"/>
                <w:sz w:val="20"/>
              </w:rPr>
              <w:br/>
            </w:r>
          </w:p>
          <w:p w14:paraId="20C1069F" w14:textId="77777777" w:rsidR="00AB5E02" w:rsidRPr="0044617B" w:rsidRDefault="00AB5E02" w:rsidP="0078096E">
            <w:pPr>
              <w:rPr>
                <w:rFonts w:cs="Arial"/>
                <w:b/>
                <w:sz w:val="20"/>
              </w:rPr>
            </w:pPr>
            <w:r w:rsidRPr="0044617B">
              <w:rPr>
                <w:rFonts w:cs="Arial"/>
                <w:b/>
                <w:sz w:val="20"/>
              </w:rPr>
              <w:t>Typed review:</w:t>
            </w:r>
          </w:p>
          <w:p w14:paraId="2827BEFB" w14:textId="77777777" w:rsidR="00AB5E02" w:rsidRPr="0044617B" w:rsidRDefault="00AB5E02" w:rsidP="0078096E">
            <w:pPr>
              <w:rPr>
                <w:rFonts w:cs="Arial"/>
                <w:sz w:val="20"/>
              </w:rPr>
            </w:pPr>
            <w:r w:rsidRPr="0044617B">
              <w:rPr>
                <w:rFonts w:cs="Arial"/>
                <w:sz w:val="20"/>
              </w:rPr>
              <w:t>-Users are able to review the tutors by typing their thoughts on the tutor based on his/her quality.</w:t>
            </w:r>
          </w:p>
          <w:p w14:paraId="17D66606" w14:textId="77777777" w:rsidR="00AB5E02" w:rsidRPr="0044617B" w:rsidRDefault="00AB5E02" w:rsidP="0078096E">
            <w:pPr>
              <w:rPr>
                <w:rFonts w:cs="Arial"/>
                <w:b/>
                <w:sz w:val="20"/>
              </w:rPr>
            </w:pPr>
          </w:p>
          <w:p w14:paraId="1714A88F" w14:textId="77777777" w:rsidR="00AB5E02" w:rsidRPr="0044617B" w:rsidRDefault="00AB5E02" w:rsidP="0078096E">
            <w:pPr>
              <w:rPr>
                <w:rFonts w:cs="Arial"/>
                <w:sz w:val="20"/>
              </w:rPr>
            </w:pPr>
            <w:r w:rsidRPr="0044617B">
              <w:rPr>
                <w:rFonts w:cs="Arial"/>
                <w:b/>
                <w:sz w:val="20"/>
              </w:rPr>
              <w:t>-</w:t>
            </w:r>
            <w:r w:rsidRPr="0044617B">
              <w:rPr>
                <w:rFonts w:cs="Arial"/>
                <w:sz w:val="20"/>
              </w:rPr>
              <w:t>Foul words cannot be used while doing the review</w:t>
            </w:r>
            <w:r w:rsidRPr="0044617B">
              <w:rPr>
                <w:rFonts w:cs="Arial"/>
                <w:sz w:val="20"/>
              </w:rPr>
              <w:br/>
            </w:r>
            <w:r w:rsidRPr="0044617B">
              <w:rPr>
                <w:rFonts w:cs="Arial"/>
                <w:sz w:val="20"/>
              </w:rPr>
              <w:br/>
              <w:t xml:space="preserve">-The text should include no less than 10 words and no more than 100 words; if the number of words are greater than 100, the excess will be truncated. </w:t>
            </w:r>
          </w:p>
          <w:p w14:paraId="0E932828" w14:textId="77777777" w:rsidR="00AB5E02" w:rsidRPr="0044617B" w:rsidRDefault="00AB5E02" w:rsidP="0078096E">
            <w:pPr>
              <w:rPr>
                <w:rFonts w:cs="Arial"/>
                <w:b/>
                <w:sz w:val="20"/>
              </w:rPr>
            </w:pPr>
          </w:p>
          <w:p w14:paraId="3E782E78" w14:textId="77777777" w:rsidR="00AB5E02" w:rsidRPr="0044617B" w:rsidRDefault="00AB5E02" w:rsidP="0078096E">
            <w:pPr>
              <w:rPr>
                <w:rFonts w:cs="Arial"/>
                <w:b/>
                <w:sz w:val="20"/>
              </w:rPr>
            </w:pPr>
            <w:r w:rsidRPr="0044617B">
              <w:rPr>
                <w:rFonts w:cs="Arial"/>
                <w:b/>
                <w:sz w:val="20"/>
              </w:rPr>
              <w:t>Star rating:</w:t>
            </w:r>
          </w:p>
          <w:p w14:paraId="239B8451" w14:textId="77777777" w:rsidR="00AB5E02" w:rsidRPr="0044617B" w:rsidRDefault="00AB5E02" w:rsidP="0078096E">
            <w:pPr>
              <w:rPr>
                <w:rFonts w:cs="Arial"/>
                <w:sz w:val="20"/>
              </w:rPr>
            </w:pPr>
            <w:r w:rsidRPr="0044617B">
              <w:rPr>
                <w:rFonts w:cs="Arial"/>
                <w:sz w:val="20"/>
              </w:rPr>
              <w:t>Users are able to review the tutors by selecting on minimum of zero or maximum of 5 stars.</w:t>
            </w:r>
          </w:p>
          <w:p w14:paraId="202FDF49" w14:textId="77777777" w:rsidR="00AB5E02" w:rsidRPr="0044617B" w:rsidRDefault="00AB5E02" w:rsidP="0078096E">
            <w:pPr>
              <w:rPr>
                <w:rFonts w:cs="Arial"/>
                <w:sz w:val="20"/>
              </w:rPr>
            </w:pPr>
            <w:r w:rsidRPr="0044617B">
              <w:rPr>
                <w:rFonts w:cs="Arial"/>
                <w:sz w:val="20"/>
              </w:rPr>
              <w:t>- 0 star denotes bad, 1 star denotes below average, 2 star denotes average, 3 star denotes good, 4 star denotes great, 5 star denotes superior</w:t>
            </w:r>
            <w:proofErr w:type="gramStart"/>
            <w:r w:rsidRPr="0044617B">
              <w:rPr>
                <w:rFonts w:cs="Arial"/>
                <w:sz w:val="20"/>
              </w:rPr>
              <w:t>..</w:t>
            </w:r>
            <w:proofErr w:type="gramEnd"/>
          </w:p>
          <w:p w14:paraId="6795AE69" w14:textId="77777777" w:rsidR="00AB5E02" w:rsidRPr="0044617B" w:rsidRDefault="00AB5E02" w:rsidP="0078096E">
            <w:pPr>
              <w:rPr>
                <w:rFonts w:cs="Arial"/>
                <w:sz w:val="20"/>
              </w:rPr>
            </w:pPr>
          </w:p>
          <w:p w14:paraId="7450E981" w14:textId="77777777" w:rsidR="00AB5E02" w:rsidRPr="0044617B" w:rsidRDefault="00AB5E02" w:rsidP="0078096E">
            <w:pPr>
              <w:rPr>
                <w:rFonts w:cs="Arial"/>
                <w:sz w:val="20"/>
              </w:rPr>
            </w:pPr>
            <w:r w:rsidRPr="0044617B">
              <w:rPr>
                <w:rFonts w:cs="Arial"/>
                <w:sz w:val="20"/>
              </w:rPr>
              <w:t>If the rating process is unsuccessful, notify the user on the website.</w:t>
            </w:r>
          </w:p>
          <w:p w14:paraId="5F1AE143" w14:textId="77777777" w:rsidR="00AB5E02" w:rsidRPr="0044617B" w:rsidRDefault="00AB5E02" w:rsidP="0078096E">
            <w:pPr>
              <w:rPr>
                <w:rFonts w:cs="Arial"/>
                <w:sz w:val="20"/>
              </w:rPr>
            </w:pPr>
          </w:p>
        </w:tc>
      </w:tr>
      <w:tr w:rsidR="00AB5E02" w:rsidRPr="0044617B" w14:paraId="6E12ABEC" w14:textId="77777777" w:rsidTr="0078096E">
        <w:tc>
          <w:tcPr>
            <w:tcW w:w="2448" w:type="dxa"/>
            <w:shd w:val="pct5" w:color="auto" w:fill="auto"/>
          </w:tcPr>
          <w:p w14:paraId="3F45876A" w14:textId="77777777" w:rsidR="00AB5E02" w:rsidRPr="0044617B" w:rsidRDefault="00AB5E02" w:rsidP="0078096E">
            <w:pPr>
              <w:rPr>
                <w:rFonts w:cs="Arial"/>
                <w:sz w:val="20"/>
              </w:rPr>
            </w:pPr>
            <w:r w:rsidRPr="0044617B">
              <w:rPr>
                <w:rFonts w:cs="Arial"/>
                <w:b/>
                <w:sz w:val="20"/>
              </w:rPr>
              <w:t>Pre-Conditions</w:t>
            </w:r>
            <w:r w:rsidRPr="0044617B">
              <w:rPr>
                <w:rFonts w:cs="Arial"/>
                <w:sz w:val="20"/>
              </w:rPr>
              <w:t>:</w:t>
            </w:r>
          </w:p>
          <w:p w14:paraId="6968B2D0" w14:textId="77777777" w:rsidR="00AB5E02" w:rsidRPr="0044617B" w:rsidRDefault="00AB5E02" w:rsidP="0078096E">
            <w:pPr>
              <w:rPr>
                <w:rFonts w:cs="Arial"/>
                <w:sz w:val="20"/>
              </w:rPr>
            </w:pPr>
            <w:r w:rsidRPr="0044617B">
              <w:rPr>
                <w:rFonts w:cs="Arial"/>
                <w:sz w:val="20"/>
              </w:rPr>
              <w:t>(</w:t>
            </w:r>
            <w:proofErr w:type="gramStart"/>
            <w:r w:rsidRPr="0044617B">
              <w:rPr>
                <w:rFonts w:cs="Arial"/>
                <w:sz w:val="20"/>
              </w:rPr>
              <w:t>optional</w:t>
            </w:r>
            <w:proofErr w:type="gramEnd"/>
            <w:r w:rsidRPr="0044617B">
              <w:rPr>
                <w:rFonts w:cs="Arial"/>
                <w:sz w:val="20"/>
              </w:rPr>
              <w:t>)</w:t>
            </w:r>
          </w:p>
        </w:tc>
        <w:tc>
          <w:tcPr>
            <w:tcW w:w="6408" w:type="dxa"/>
            <w:vAlign w:val="center"/>
          </w:tcPr>
          <w:p w14:paraId="70A0D670" w14:textId="77777777" w:rsidR="00AB5E02" w:rsidRPr="0044617B" w:rsidRDefault="00AB5E02" w:rsidP="0078096E">
            <w:pPr>
              <w:rPr>
                <w:rFonts w:cs="Arial"/>
                <w:sz w:val="20"/>
              </w:rPr>
            </w:pPr>
            <w:r w:rsidRPr="0044617B">
              <w:rPr>
                <w:rFonts w:cs="Arial"/>
                <w:sz w:val="20"/>
              </w:rPr>
              <w:t>-Users should have taken the class with tutor they are reviewing.</w:t>
            </w:r>
          </w:p>
          <w:p w14:paraId="654F70B6" w14:textId="77777777" w:rsidR="00AB5E02" w:rsidRPr="0044617B" w:rsidRDefault="00AB5E02" w:rsidP="0078096E">
            <w:pPr>
              <w:rPr>
                <w:rFonts w:cs="Arial"/>
                <w:sz w:val="20"/>
              </w:rPr>
            </w:pPr>
            <w:r w:rsidRPr="0044617B">
              <w:rPr>
                <w:rFonts w:cs="Arial"/>
                <w:sz w:val="20"/>
              </w:rPr>
              <w:t>- User is already logged in</w:t>
            </w:r>
          </w:p>
          <w:p w14:paraId="33A3D0DB" w14:textId="77777777" w:rsidR="00AB5E02" w:rsidRPr="0044617B" w:rsidRDefault="00AB5E02" w:rsidP="0078096E">
            <w:pPr>
              <w:rPr>
                <w:rFonts w:cs="Arial"/>
                <w:sz w:val="20"/>
              </w:rPr>
            </w:pPr>
            <w:r w:rsidRPr="0044617B">
              <w:rPr>
                <w:rFonts w:cs="Arial"/>
                <w:sz w:val="20"/>
              </w:rPr>
              <w:t>-</w:t>
            </w:r>
            <w:proofErr w:type="gramStart"/>
            <w:r w:rsidRPr="0044617B">
              <w:rPr>
                <w:rFonts w:cs="Arial"/>
                <w:sz w:val="20"/>
              </w:rPr>
              <w:t>Review should be done by selecting none or up-to 5 stars at a time</w:t>
            </w:r>
            <w:proofErr w:type="gramEnd"/>
            <w:r w:rsidRPr="0044617B">
              <w:rPr>
                <w:rFonts w:cs="Arial"/>
                <w:sz w:val="20"/>
              </w:rPr>
              <w:t>.</w:t>
            </w:r>
          </w:p>
          <w:p w14:paraId="2E903A20" w14:textId="77777777" w:rsidR="00AB5E02" w:rsidRPr="0044617B" w:rsidRDefault="00AB5E02" w:rsidP="0078096E">
            <w:pPr>
              <w:rPr>
                <w:rFonts w:cs="Arial"/>
                <w:sz w:val="20"/>
              </w:rPr>
            </w:pPr>
          </w:p>
        </w:tc>
      </w:tr>
      <w:tr w:rsidR="00AB5E02" w:rsidRPr="0044617B" w14:paraId="5FCEB265" w14:textId="77777777" w:rsidTr="0078096E">
        <w:tc>
          <w:tcPr>
            <w:tcW w:w="2448" w:type="dxa"/>
            <w:shd w:val="pct5" w:color="auto" w:fill="auto"/>
          </w:tcPr>
          <w:p w14:paraId="5D5A75D1" w14:textId="77777777" w:rsidR="00AB5E02" w:rsidRPr="0044617B" w:rsidRDefault="00AB5E02" w:rsidP="0078096E">
            <w:pPr>
              <w:rPr>
                <w:rFonts w:cs="Arial"/>
                <w:b/>
                <w:sz w:val="20"/>
              </w:rPr>
            </w:pPr>
            <w:r w:rsidRPr="0044617B">
              <w:rPr>
                <w:rFonts w:cs="Arial"/>
                <w:b/>
                <w:sz w:val="20"/>
              </w:rPr>
              <w:t>Post Conditions:</w:t>
            </w:r>
          </w:p>
          <w:p w14:paraId="7266C124" w14:textId="77777777" w:rsidR="00AB5E02" w:rsidRPr="0044617B" w:rsidRDefault="00AB5E02"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6B0C89B2" w14:textId="77777777" w:rsidR="00AB5E02" w:rsidRPr="0044617B" w:rsidRDefault="00AB5E02" w:rsidP="0078096E">
            <w:pPr>
              <w:rPr>
                <w:rFonts w:cs="Arial"/>
                <w:sz w:val="20"/>
              </w:rPr>
            </w:pPr>
            <w:r w:rsidRPr="0044617B">
              <w:rPr>
                <w:rFonts w:cs="Arial"/>
                <w:sz w:val="20"/>
              </w:rPr>
              <w:t>-Stars given should be included in database to be shown as an overall star rating of the tutor.</w:t>
            </w:r>
          </w:p>
          <w:p w14:paraId="5B0B692C" w14:textId="77777777" w:rsidR="00AB5E02" w:rsidRPr="0044617B" w:rsidRDefault="00AB5E02" w:rsidP="0078096E">
            <w:pPr>
              <w:rPr>
                <w:rFonts w:cs="Arial"/>
                <w:sz w:val="20"/>
              </w:rPr>
            </w:pPr>
            <w:r w:rsidRPr="0044617B">
              <w:rPr>
                <w:rFonts w:cs="Arial"/>
                <w:sz w:val="20"/>
              </w:rPr>
              <w:t>-Typed review should be saved in the database.</w:t>
            </w:r>
          </w:p>
        </w:tc>
      </w:tr>
      <w:tr w:rsidR="00AB5E02" w:rsidRPr="0044617B" w14:paraId="09C1EDC1" w14:textId="77777777" w:rsidTr="0078096E">
        <w:tc>
          <w:tcPr>
            <w:tcW w:w="2448" w:type="dxa"/>
            <w:shd w:val="pct5" w:color="auto" w:fill="auto"/>
          </w:tcPr>
          <w:p w14:paraId="179EBEBC" w14:textId="77777777" w:rsidR="00AB5E02" w:rsidRPr="0044617B" w:rsidRDefault="00AB5E02" w:rsidP="0078096E">
            <w:pPr>
              <w:rPr>
                <w:rFonts w:cs="Arial"/>
                <w:b/>
                <w:sz w:val="20"/>
              </w:rPr>
            </w:pPr>
            <w:r w:rsidRPr="0044617B">
              <w:rPr>
                <w:rFonts w:cs="Arial"/>
                <w:b/>
                <w:sz w:val="20"/>
              </w:rPr>
              <w:t>Other attributes:</w:t>
            </w:r>
          </w:p>
          <w:p w14:paraId="4007F74E" w14:textId="77777777" w:rsidR="00AB5E02" w:rsidRPr="0044617B" w:rsidRDefault="00AB5E02"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0CA75058" w14:textId="77777777" w:rsidR="00AB5E02" w:rsidRPr="0044617B" w:rsidRDefault="00AB5E02" w:rsidP="0078096E">
            <w:pPr>
              <w:rPr>
                <w:rFonts w:cs="Arial"/>
                <w:sz w:val="20"/>
              </w:rPr>
            </w:pPr>
          </w:p>
        </w:tc>
      </w:tr>
    </w:tbl>
    <w:p w14:paraId="6FCAB7E9" w14:textId="77777777" w:rsidR="00A155AC" w:rsidRPr="00AE1CC9" w:rsidRDefault="00A155AC" w:rsidP="00CF4F3A">
      <w:pPr>
        <w:pStyle w:val="BodyText2"/>
        <w:ind w:left="0"/>
      </w:pPr>
    </w:p>
    <w:p w14:paraId="4EFE6BB1" w14:textId="77777777" w:rsidR="00A41354" w:rsidRDefault="0044617B" w:rsidP="00A41354">
      <w:pPr>
        <w:pStyle w:val="Heading2"/>
      </w:pPr>
      <w:r>
        <w:br w:type="page"/>
      </w:r>
      <w:bookmarkStart w:id="157" w:name="_Toc247782528"/>
      <w:r w:rsidR="00A41354">
        <w:lastRenderedPageBreak/>
        <w:t>4.10 “Communication” Requirements</w:t>
      </w:r>
      <w:bookmarkEnd w:id="157"/>
    </w:p>
    <w:p w14:paraId="11763D7F" w14:textId="77777777" w:rsidR="00C80641" w:rsidRPr="00C80641" w:rsidRDefault="00C80641" w:rsidP="00C80641">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C80641" w:rsidRPr="0044617B" w14:paraId="39F2E35C" w14:textId="77777777" w:rsidTr="0078096E">
        <w:tc>
          <w:tcPr>
            <w:tcW w:w="2448" w:type="dxa"/>
            <w:shd w:val="pct5" w:color="auto" w:fill="auto"/>
          </w:tcPr>
          <w:p w14:paraId="0021DC99" w14:textId="77777777" w:rsidR="00C80641" w:rsidRPr="0044617B" w:rsidRDefault="00C80641" w:rsidP="0078096E">
            <w:pPr>
              <w:rPr>
                <w:rFonts w:cs="Arial"/>
                <w:b/>
                <w:sz w:val="20"/>
              </w:rPr>
            </w:pPr>
            <w:r w:rsidRPr="0044617B">
              <w:rPr>
                <w:rFonts w:cs="Arial"/>
                <w:b/>
                <w:sz w:val="20"/>
              </w:rPr>
              <w:t>Requirement Title:</w:t>
            </w:r>
          </w:p>
          <w:p w14:paraId="2E189A8C" w14:textId="77777777" w:rsidR="00C80641" w:rsidRPr="0044617B" w:rsidRDefault="00C80641"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00EDB2D9" w14:textId="77777777" w:rsidR="00C80641" w:rsidRPr="0044617B" w:rsidRDefault="00C80641" w:rsidP="0078096E">
            <w:pPr>
              <w:rPr>
                <w:rFonts w:cs="Arial"/>
                <w:sz w:val="20"/>
              </w:rPr>
            </w:pPr>
            <w:r w:rsidRPr="0044617B">
              <w:rPr>
                <w:rFonts w:cs="Arial"/>
                <w:sz w:val="20"/>
              </w:rPr>
              <w:t>Communication</w:t>
            </w:r>
          </w:p>
        </w:tc>
      </w:tr>
      <w:tr w:rsidR="00C80641" w:rsidRPr="0044617B" w14:paraId="46EDEAA2" w14:textId="77777777" w:rsidTr="0078096E">
        <w:tc>
          <w:tcPr>
            <w:tcW w:w="2448" w:type="dxa"/>
            <w:shd w:val="pct5" w:color="auto" w:fill="auto"/>
          </w:tcPr>
          <w:p w14:paraId="36090090" w14:textId="77777777" w:rsidR="00C80641" w:rsidRPr="0044617B" w:rsidRDefault="00C80641" w:rsidP="0078096E">
            <w:pPr>
              <w:rPr>
                <w:rFonts w:cs="Arial"/>
                <w:b/>
                <w:sz w:val="20"/>
              </w:rPr>
            </w:pPr>
            <w:r w:rsidRPr="0044617B">
              <w:rPr>
                <w:rFonts w:cs="Arial"/>
                <w:b/>
                <w:sz w:val="20"/>
              </w:rPr>
              <w:t>Sequence No:</w:t>
            </w:r>
          </w:p>
          <w:p w14:paraId="126765D6" w14:textId="77777777" w:rsidR="00C80641" w:rsidRPr="0044617B" w:rsidRDefault="00C80641"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23BA8E32" w14:textId="77777777" w:rsidR="00C80641" w:rsidRPr="0044617B" w:rsidRDefault="00C80641" w:rsidP="0078096E">
            <w:pPr>
              <w:rPr>
                <w:rFonts w:cs="Arial"/>
                <w:sz w:val="20"/>
              </w:rPr>
            </w:pPr>
            <w:r w:rsidRPr="0044617B">
              <w:rPr>
                <w:rFonts w:cs="Arial"/>
                <w:sz w:val="20"/>
              </w:rPr>
              <w:t>001</w:t>
            </w:r>
          </w:p>
        </w:tc>
      </w:tr>
      <w:tr w:rsidR="00C80641" w:rsidRPr="0044617B" w14:paraId="71B028E8" w14:textId="77777777" w:rsidTr="0078096E">
        <w:tc>
          <w:tcPr>
            <w:tcW w:w="2448" w:type="dxa"/>
            <w:shd w:val="pct5" w:color="auto" w:fill="auto"/>
          </w:tcPr>
          <w:p w14:paraId="304F13DB" w14:textId="77777777" w:rsidR="00C80641" w:rsidRPr="0044617B" w:rsidRDefault="00C80641" w:rsidP="0078096E">
            <w:pPr>
              <w:rPr>
                <w:rFonts w:cs="Arial"/>
                <w:b/>
                <w:sz w:val="20"/>
              </w:rPr>
            </w:pPr>
            <w:r w:rsidRPr="0044617B">
              <w:rPr>
                <w:rFonts w:cs="Arial"/>
                <w:b/>
                <w:sz w:val="20"/>
              </w:rPr>
              <w:t>Short description:</w:t>
            </w:r>
          </w:p>
          <w:p w14:paraId="64B98B94" w14:textId="77777777" w:rsidR="00C80641" w:rsidRPr="0044617B" w:rsidRDefault="00C80641"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3D2C907F" w14:textId="77777777" w:rsidR="00C80641" w:rsidRPr="0044617B" w:rsidRDefault="00C80641" w:rsidP="0078096E">
            <w:pPr>
              <w:rPr>
                <w:rFonts w:cs="Arial"/>
                <w:sz w:val="20"/>
              </w:rPr>
            </w:pPr>
            <w:r w:rsidRPr="0044617B">
              <w:rPr>
                <w:rFonts w:cs="Arial"/>
                <w:sz w:val="20"/>
              </w:rPr>
              <w:t>Sending a new message</w:t>
            </w:r>
          </w:p>
        </w:tc>
      </w:tr>
      <w:tr w:rsidR="00C80641" w:rsidRPr="0044617B" w14:paraId="336CE150" w14:textId="77777777" w:rsidTr="0078096E">
        <w:tc>
          <w:tcPr>
            <w:tcW w:w="2448" w:type="dxa"/>
            <w:shd w:val="pct5" w:color="auto" w:fill="auto"/>
          </w:tcPr>
          <w:p w14:paraId="0E1E4525" w14:textId="77777777" w:rsidR="00C80641" w:rsidRPr="0044617B" w:rsidRDefault="00C80641" w:rsidP="0078096E">
            <w:pPr>
              <w:rPr>
                <w:rFonts w:cs="Arial"/>
                <w:b/>
                <w:sz w:val="20"/>
              </w:rPr>
            </w:pPr>
            <w:r w:rsidRPr="0044617B">
              <w:rPr>
                <w:rFonts w:cs="Arial"/>
                <w:b/>
                <w:sz w:val="20"/>
              </w:rPr>
              <w:t>Detailed Description:</w:t>
            </w:r>
          </w:p>
          <w:p w14:paraId="3A4F4F78" w14:textId="77777777" w:rsidR="00C80641" w:rsidRPr="0044617B" w:rsidRDefault="00C80641" w:rsidP="0078096E">
            <w:pPr>
              <w:rPr>
                <w:rFonts w:cs="Arial"/>
                <w:bCs/>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0FA87CD2" w14:textId="77777777" w:rsidR="00C80641" w:rsidRPr="0044617B" w:rsidRDefault="00C80641" w:rsidP="0078096E">
            <w:pPr>
              <w:rPr>
                <w:rFonts w:cs="Arial"/>
                <w:sz w:val="20"/>
              </w:rPr>
            </w:pPr>
            <w:r w:rsidRPr="0044617B">
              <w:rPr>
                <w:rFonts w:cs="Arial"/>
                <w:sz w:val="20"/>
              </w:rPr>
              <w:t>User must select a tutor or the tutor must choose a user in which he/she wants the message sent to.</w:t>
            </w:r>
          </w:p>
          <w:p w14:paraId="4DC9500B" w14:textId="77777777" w:rsidR="00C80641" w:rsidRPr="0044617B" w:rsidRDefault="00C80641" w:rsidP="0078096E">
            <w:pPr>
              <w:rPr>
                <w:rFonts w:cs="Arial"/>
                <w:sz w:val="20"/>
              </w:rPr>
            </w:pPr>
          </w:p>
          <w:p w14:paraId="3F1081F9" w14:textId="77777777" w:rsidR="00C80641" w:rsidRPr="0044617B" w:rsidRDefault="00C80641" w:rsidP="0078096E">
            <w:pPr>
              <w:rPr>
                <w:rFonts w:cs="Arial"/>
                <w:sz w:val="20"/>
              </w:rPr>
            </w:pPr>
            <w:r w:rsidRPr="0044617B">
              <w:rPr>
                <w:rFonts w:cs="Arial"/>
                <w:sz w:val="20"/>
              </w:rPr>
              <w:t xml:space="preserve">Acquire the following from the User </w:t>
            </w:r>
          </w:p>
          <w:p w14:paraId="77570E56" w14:textId="77777777" w:rsidR="00C80641" w:rsidRPr="0044617B" w:rsidRDefault="00C80641" w:rsidP="00C80641">
            <w:pPr>
              <w:pStyle w:val="ListParagraph"/>
              <w:numPr>
                <w:ilvl w:val="0"/>
                <w:numId w:val="32"/>
              </w:numPr>
              <w:rPr>
                <w:rFonts w:ascii="Arial" w:hAnsi="Arial" w:cs="Arial"/>
                <w:sz w:val="20"/>
                <w:szCs w:val="20"/>
              </w:rPr>
            </w:pPr>
            <w:r w:rsidRPr="0044617B">
              <w:rPr>
                <w:rFonts w:ascii="Arial" w:hAnsi="Arial" w:cs="Arial"/>
                <w:sz w:val="20"/>
                <w:szCs w:val="20"/>
              </w:rPr>
              <w:t>Must provide a message with at least 2 characters long.</w:t>
            </w:r>
          </w:p>
          <w:p w14:paraId="61CDF41F" w14:textId="77777777" w:rsidR="00C80641" w:rsidRPr="0044617B" w:rsidRDefault="00C80641" w:rsidP="00C80641">
            <w:pPr>
              <w:pStyle w:val="ListParagraph"/>
              <w:numPr>
                <w:ilvl w:val="0"/>
                <w:numId w:val="32"/>
              </w:numPr>
              <w:rPr>
                <w:rFonts w:ascii="Arial" w:hAnsi="Arial" w:cs="Arial"/>
                <w:sz w:val="20"/>
                <w:szCs w:val="20"/>
              </w:rPr>
            </w:pPr>
            <w:r w:rsidRPr="0044617B">
              <w:rPr>
                <w:rFonts w:ascii="Arial" w:hAnsi="Arial" w:cs="Arial"/>
                <w:sz w:val="20"/>
                <w:szCs w:val="20"/>
              </w:rPr>
              <w:t>The message must be limited to 160 characters.</w:t>
            </w:r>
          </w:p>
          <w:p w14:paraId="351B4545" w14:textId="77777777" w:rsidR="00C80641" w:rsidRPr="0044617B" w:rsidRDefault="00C80641" w:rsidP="00C80641">
            <w:pPr>
              <w:pStyle w:val="ListParagraph"/>
              <w:numPr>
                <w:ilvl w:val="0"/>
                <w:numId w:val="32"/>
              </w:numPr>
              <w:rPr>
                <w:rFonts w:ascii="Arial" w:hAnsi="Arial" w:cs="Arial"/>
                <w:sz w:val="20"/>
                <w:szCs w:val="20"/>
              </w:rPr>
            </w:pPr>
            <w:r w:rsidRPr="0044617B">
              <w:rPr>
                <w:rFonts w:ascii="Arial" w:hAnsi="Arial" w:cs="Arial"/>
                <w:sz w:val="20"/>
                <w:szCs w:val="20"/>
              </w:rPr>
              <w:t>Message cannot include HTML tags; if included, they will be ignored.</w:t>
            </w:r>
          </w:p>
          <w:p w14:paraId="723D3324" w14:textId="77777777" w:rsidR="00C80641" w:rsidRPr="0044617B" w:rsidRDefault="00C80641" w:rsidP="00C80641">
            <w:pPr>
              <w:pStyle w:val="ListParagraph"/>
              <w:numPr>
                <w:ilvl w:val="0"/>
                <w:numId w:val="32"/>
              </w:numPr>
              <w:rPr>
                <w:rFonts w:ascii="Arial" w:hAnsi="Arial" w:cs="Arial"/>
                <w:sz w:val="20"/>
                <w:szCs w:val="20"/>
              </w:rPr>
            </w:pPr>
            <w:r w:rsidRPr="0044617B">
              <w:rPr>
                <w:rFonts w:ascii="Arial" w:hAnsi="Arial" w:cs="Arial"/>
                <w:sz w:val="20"/>
                <w:szCs w:val="20"/>
              </w:rPr>
              <w:t>An image [if the user wants to attach an image {optional}]: must be less than 5 Megabytes.</w:t>
            </w:r>
          </w:p>
          <w:p w14:paraId="30DFEC6E" w14:textId="77777777" w:rsidR="00C80641" w:rsidRPr="0044617B" w:rsidRDefault="00C80641" w:rsidP="0078096E">
            <w:pPr>
              <w:rPr>
                <w:rFonts w:cs="Arial"/>
                <w:sz w:val="20"/>
              </w:rPr>
            </w:pPr>
          </w:p>
          <w:p w14:paraId="197E17A6" w14:textId="77777777" w:rsidR="00C80641" w:rsidRPr="0044617B" w:rsidRDefault="00C80641" w:rsidP="0078096E">
            <w:pPr>
              <w:rPr>
                <w:rFonts w:cs="Arial"/>
                <w:sz w:val="20"/>
              </w:rPr>
            </w:pPr>
            <w:r w:rsidRPr="0044617B">
              <w:rPr>
                <w:rFonts w:cs="Arial"/>
                <w:sz w:val="20"/>
              </w:rPr>
              <w:t>Recipient addressing should be automatically added to the beginning of the message (ex: Dear John Doe)</w:t>
            </w:r>
          </w:p>
          <w:p w14:paraId="155DED0F" w14:textId="77777777" w:rsidR="00C80641" w:rsidRPr="0044617B" w:rsidRDefault="00C80641" w:rsidP="0078096E">
            <w:pPr>
              <w:rPr>
                <w:rFonts w:cs="Arial"/>
                <w:sz w:val="20"/>
              </w:rPr>
            </w:pPr>
          </w:p>
          <w:p w14:paraId="4F5C234D" w14:textId="77777777" w:rsidR="00C80641" w:rsidRPr="0044617B" w:rsidRDefault="00C80641" w:rsidP="0078096E">
            <w:pPr>
              <w:rPr>
                <w:rFonts w:cs="Arial"/>
                <w:sz w:val="20"/>
              </w:rPr>
            </w:pPr>
            <w:r w:rsidRPr="0044617B">
              <w:rPr>
                <w:rFonts w:cs="Arial"/>
                <w:sz w:val="20"/>
              </w:rPr>
              <w:t>The external links added into the message must be automatically converted to clickable links.</w:t>
            </w:r>
          </w:p>
          <w:p w14:paraId="1CC32C6C" w14:textId="77777777" w:rsidR="00C80641" w:rsidRPr="0044617B" w:rsidRDefault="00C80641" w:rsidP="0078096E">
            <w:pPr>
              <w:rPr>
                <w:rFonts w:cs="Arial"/>
                <w:sz w:val="20"/>
              </w:rPr>
            </w:pPr>
          </w:p>
          <w:p w14:paraId="068BF0D9" w14:textId="77777777" w:rsidR="00C80641" w:rsidRPr="0044617B" w:rsidRDefault="00C80641" w:rsidP="0078096E">
            <w:pPr>
              <w:rPr>
                <w:rFonts w:cs="Arial"/>
                <w:sz w:val="20"/>
              </w:rPr>
            </w:pPr>
            <w:r w:rsidRPr="0044617B">
              <w:rPr>
                <w:rFonts w:cs="Arial"/>
                <w:sz w:val="20"/>
              </w:rPr>
              <w:t>Upon sending the message, an email should be sent to the receiver with a link which redirect to the user to their inbox in tutoring website.</w:t>
            </w:r>
          </w:p>
          <w:p w14:paraId="41A35E7E" w14:textId="77777777" w:rsidR="00C80641" w:rsidRPr="0044617B" w:rsidRDefault="00C80641" w:rsidP="0078096E">
            <w:pPr>
              <w:rPr>
                <w:rFonts w:cs="Arial"/>
                <w:sz w:val="20"/>
              </w:rPr>
            </w:pPr>
          </w:p>
        </w:tc>
      </w:tr>
      <w:tr w:rsidR="00C80641" w:rsidRPr="0044617B" w14:paraId="0A9E2D46" w14:textId="77777777" w:rsidTr="0078096E">
        <w:tc>
          <w:tcPr>
            <w:tcW w:w="2448" w:type="dxa"/>
            <w:shd w:val="pct5" w:color="auto" w:fill="auto"/>
          </w:tcPr>
          <w:p w14:paraId="730C9639" w14:textId="77777777" w:rsidR="00C80641" w:rsidRPr="0044617B" w:rsidRDefault="00C80641" w:rsidP="0078096E">
            <w:pPr>
              <w:rPr>
                <w:rFonts w:cs="Arial"/>
                <w:sz w:val="20"/>
              </w:rPr>
            </w:pPr>
            <w:r w:rsidRPr="0044617B">
              <w:rPr>
                <w:rFonts w:cs="Arial"/>
                <w:b/>
                <w:sz w:val="20"/>
              </w:rPr>
              <w:t>Pre-Conditions</w:t>
            </w:r>
            <w:r w:rsidRPr="0044617B">
              <w:rPr>
                <w:rFonts w:cs="Arial"/>
                <w:sz w:val="20"/>
              </w:rPr>
              <w:t>:</w:t>
            </w:r>
          </w:p>
          <w:p w14:paraId="44EBF295" w14:textId="77777777" w:rsidR="00C80641" w:rsidRPr="0044617B" w:rsidRDefault="00C80641" w:rsidP="0078096E">
            <w:pPr>
              <w:rPr>
                <w:rFonts w:cs="Arial"/>
                <w:sz w:val="20"/>
              </w:rPr>
            </w:pPr>
            <w:r w:rsidRPr="0044617B">
              <w:rPr>
                <w:rFonts w:cs="Arial"/>
                <w:sz w:val="20"/>
              </w:rPr>
              <w:t>(</w:t>
            </w:r>
            <w:proofErr w:type="gramStart"/>
            <w:r w:rsidRPr="0044617B">
              <w:rPr>
                <w:rFonts w:cs="Arial"/>
                <w:sz w:val="20"/>
              </w:rPr>
              <w:t>optional</w:t>
            </w:r>
            <w:proofErr w:type="gramEnd"/>
            <w:r w:rsidRPr="0044617B">
              <w:rPr>
                <w:rFonts w:cs="Arial"/>
                <w:sz w:val="20"/>
              </w:rPr>
              <w:t>)</w:t>
            </w:r>
          </w:p>
        </w:tc>
        <w:tc>
          <w:tcPr>
            <w:tcW w:w="6408" w:type="dxa"/>
            <w:vAlign w:val="center"/>
          </w:tcPr>
          <w:p w14:paraId="2AC60AEF" w14:textId="77777777" w:rsidR="00C80641" w:rsidRPr="0044617B" w:rsidRDefault="00C80641" w:rsidP="0078096E">
            <w:pPr>
              <w:rPr>
                <w:rFonts w:cs="Arial"/>
                <w:sz w:val="20"/>
              </w:rPr>
            </w:pPr>
            <w:r w:rsidRPr="0044617B">
              <w:rPr>
                <w:rFonts w:cs="Arial"/>
                <w:sz w:val="20"/>
              </w:rPr>
              <w:t>Users do not need to address the receiver (ex: Hi John Smith)</w:t>
            </w:r>
          </w:p>
        </w:tc>
      </w:tr>
      <w:tr w:rsidR="00C80641" w:rsidRPr="0044617B" w14:paraId="7D6E8B9E" w14:textId="77777777" w:rsidTr="0078096E">
        <w:tc>
          <w:tcPr>
            <w:tcW w:w="2448" w:type="dxa"/>
            <w:shd w:val="pct5" w:color="auto" w:fill="auto"/>
          </w:tcPr>
          <w:p w14:paraId="713B7D9D" w14:textId="77777777" w:rsidR="00C80641" w:rsidRPr="0044617B" w:rsidRDefault="00C80641" w:rsidP="0078096E">
            <w:pPr>
              <w:rPr>
                <w:rFonts w:cs="Arial"/>
                <w:b/>
                <w:sz w:val="20"/>
              </w:rPr>
            </w:pPr>
            <w:r w:rsidRPr="0044617B">
              <w:rPr>
                <w:rFonts w:cs="Arial"/>
                <w:b/>
                <w:sz w:val="20"/>
              </w:rPr>
              <w:t>Post Conditions:</w:t>
            </w:r>
          </w:p>
          <w:p w14:paraId="124EF02A" w14:textId="77777777" w:rsidR="00C80641" w:rsidRPr="0044617B" w:rsidRDefault="00C80641"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7960461C" w14:textId="77777777" w:rsidR="00C80641" w:rsidRPr="0044617B" w:rsidRDefault="00C80641" w:rsidP="0078096E">
            <w:pPr>
              <w:rPr>
                <w:rFonts w:cs="Arial"/>
                <w:sz w:val="20"/>
              </w:rPr>
            </w:pPr>
            <w:r w:rsidRPr="0044617B">
              <w:rPr>
                <w:rFonts w:cs="Arial"/>
                <w:sz w:val="20"/>
              </w:rPr>
              <w:t>Sent messages are saved in the database.</w:t>
            </w:r>
          </w:p>
        </w:tc>
      </w:tr>
      <w:tr w:rsidR="00C80641" w:rsidRPr="0044617B" w14:paraId="0F01DE29" w14:textId="77777777" w:rsidTr="0078096E">
        <w:tc>
          <w:tcPr>
            <w:tcW w:w="2448" w:type="dxa"/>
            <w:shd w:val="pct5" w:color="auto" w:fill="auto"/>
          </w:tcPr>
          <w:p w14:paraId="14EF1886" w14:textId="77777777" w:rsidR="00C80641" w:rsidRPr="0044617B" w:rsidRDefault="00C80641" w:rsidP="0078096E">
            <w:pPr>
              <w:rPr>
                <w:rFonts w:cs="Arial"/>
                <w:b/>
                <w:sz w:val="20"/>
              </w:rPr>
            </w:pPr>
            <w:r w:rsidRPr="0044617B">
              <w:rPr>
                <w:rFonts w:cs="Arial"/>
                <w:b/>
                <w:sz w:val="20"/>
              </w:rPr>
              <w:t>Other attributes:</w:t>
            </w:r>
          </w:p>
          <w:p w14:paraId="338C845A" w14:textId="77777777" w:rsidR="00C80641" w:rsidRPr="0044617B" w:rsidRDefault="00C80641"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30BE48F6" w14:textId="77777777" w:rsidR="00C80641" w:rsidRPr="0044617B" w:rsidRDefault="00C80641" w:rsidP="0078096E">
            <w:pPr>
              <w:rPr>
                <w:rFonts w:cs="Arial"/>
                <w:sz w:val="20"/>
              </w:rPr>
            </w:pPr>
            <w:r w:rsidRPr="0044617B">
              <w:rPr>
                <w:rFonts w:cs="Arial"/>
                <w:sz w:val="20"/>
              </w:rPr>
              <w:t xml:space="preserve">Users should not share private information until they establish a proper understanding among each other. </w:t>
            </w:r>
          </w:p>
        </w:tc>
      </w:tr>
    </w:tbl>
    <w:p w14:paraId="55B487BC" w14:textId="77777777" w:rsidR="00136391" w:rsidRDefault="00136391" w:rsidP="00A41354">
      <w:pPr>
        <w:pStyle w:val="BodyText2"/>
      </w:pPr>
    </w:p>
    <w:p w14:paraId="09C82405" w14:textId="77777777" w:rsidR="00A41354" w:rsidRDefault="00136391" w:rsidP="00A41354">
      <w:pPr>
        <w:pStyle w:val="BodyText2"/>
      </w:pPr>
      <w:r>
        <w:br w:type="page"/>
      </w:r>
    </w:p>
    <w:p w14:paraId="5E1A9CCC" w14:textId="77777777" w:rsidR="00021E09" w:rsidRDefault="00021E09" w:rsidP="00A41354">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136391" w:rsidRPr="0044617B" w14:paraId="259D62D5" w14:textId="77777777" w:rsidTr="0078096E">
        <w:tc>
          <w:tcPr>
            <w:tcW w:w="2448" w:type="dxa"/>
            <w:shd w:val="pct5" w:color="auto" w:fill="auto"/>
          </w:tcPr>
          <w:p w14:paraId="3DFE14CD" w14:textId="77777777" w:rsidR="00136391" w:rsidRPr="0044617B" w:rsidRDefault="00136391" w:rsidP="0078096E">
            <w:pPr>
              <w:rPr>
                <w:rFonts w:cs="Arial"/>
                <w:b/>
                <w:sz w:val="20"/>
              </w:rPr>
            </w:pPr>
            <w:r w:rsidRPr="0044617B">
              <w:rPr>
                <w:rFonts w:cs="Arial"/>
                <w:b/>
                <w:sz w:val="20"/>
              </w:rPr>
              <w:t>Requirement Title:</w:t>
            </w:r>
          </w:p>
          <w:p w14:paraId="5770DC61" w14:textId="77777777" w:rsidR="00136391" w:rsidRPr="0044617B" w:rsidRDefault="00136391"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1FC36243" w14:textId="77777777" w:rsidR="00136391" w:rsidRPr="0044617B" w:rsidRDefault="00136391" w:rsidP="0078096E">
            <w:pPr>
              <w:rPr>
                <w:rFonts w:cs="Arial"/>
                <w:sz w:val="20"/>
              </w:rPr>
            </w:pPr>
            <w:r w:rsidRPr="0044617B">
              <w:rPr>
                <w:rFonts w:cs="Arial"/>
                <w:sz w:val="20"/>
              </w:rPr>
              <w:t>Communication</w:t>
            </w:r>
          </w:p>
        </w:tc>
      </w:tr>
      <w:tr w:rsidR="00136391" w:rsidRPr="0044617B" w14:paraId="6D19C2A4" w14:textId="77777777" w:rsidTr="0078096E">
        <w:tc>
          <w:tcPr>
            <w:tcW w:w="2448" w:type="dxa"/>
            <w:shd w:val="pct5" w:color="auto" w:fill="auto"/>
          </w:tcPr>
          <w:p w14:paraId="21E54B97" w14:textId="77777777" w:rsidR="00136391" w:rsidRPr="0044617B" w:rsidRDefault="00136391" w:rsidP="0078096E">
            <w:pPr>
              <w:rPr>
                <w:rFonts w:cs="Arial"/>
                <w:b/>
                <w:sz w:val="20"/>
              </w:rPr>
            </w:pPr>
            <w:r w:rsidRPr="0044617B">
              <w:rPr>
                <w:rFonts w:cs="Arial"/>
                <w:b/>
                <w:sz w:val="20"/>
              </w:rPr>
              <w:t>Sequence No:</w:t>
            </w:r>
          </w:p>
          <w:p w14:paraId="74919AE5" w14:textId="77777777" w:rsidR="00136391" w:rsidRPr="0044617B" w:rsidRDefault="00136391"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10F0487E" w14:textId="77777777" w:rsidR="00136391" w:rsidRPr="0044617B" w:rsidRDefault="00136391" w:rsidP="0078096E">
            <w:pPr>
              <w:rPr>
                <w:rFonts w:cs="Arial"/>
                <w:sz w:val="20"/>
              </w:rPr>
            </w:pPr>
            <w:r w:rsidRPr="0044617B">
              <w:rPr>
                <w:rFonts w:cs="Arial"/>
                <w:sz w:val="20"/>
              </w:rPr>
              <w:t>002</w:t>
            </w:r>
          </w:p>
        </w:tc>
      </w:tr>
      <w:tr w:rsidR="00136391" w:rsidRPr="0044617B" w14:paraId="0F45F673" w14:textId="77777777" w:rsidTr="0078096E">
        <w:tc>
          <w:tcPr>
            <w:tcW w:w="2448" w:type="dxa"/>
            <w:shd w:val="pct5" w:color="auto" w:fill="auto"/>
          </w:tcPr>
          <w:p w14:paraId="104D089D" w14:textId="77777777" w:rsidR="00136391" w:rsidRPr="0044617B" w:rsidRDefault="00136391" w:rsidP="0078096E">
            <w:pPr>
              <w:rPr>
                <w:rFonts w:cs="Arial"/>
                <w:b/>
                <w:sz w:val="20"/>
              </w:rPr>
            </w:pPr>
            <w:r w:rsidRPr="0044617B">
              <w:rPr>
                <w:rFonts w:cs="Arial"/>
                <w:b/>
                <w:sz w:val="20"/>
              </w:rPr>
              <w:t>Short description:</w:t>
            </w:r>
          </w:p>
          <w:p w14:paraId="76502C66" w14:textId="77777777" w:rsidR="00136391" w:rsidRPr="0044617B" w:rsidRDefault="00136391"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7CC43C30" w14:textId="77777777" w:rsidR="00136391" w:rsidRPr="0044617B" w:rsidRDefault="00136391" w:rsidP="0078096E">
            <w:pPr>
              <w:rPr>
                <w:rFonts w:cs="Arial"/>
                <w:sz w:val="20"/>
              </w:rPr>
            </w:pPr>
            <w:r w:rsidRPr="0044617B">
              <w:rPr>
                <w:rFonts w:cs="Arial"/>
                <w:sz w:val="20"/>
              </w:rPr>
              <w:t>Receiving and viewing a message</w:t>
            </w:r>
          </w:p>
        </w:tc>
      </w:tr>
      <w:tr w:rsidR="00136391" w:rsidRPr="0044617B" w14:paraId="03AF8500" w14:textId="77777777" w:rsidTr="0078096E">
        <w:tc>
          <w:tcPr>
            <w:tcW w:w="2448" w:type="dxa"/>
            <w:shd w:val="pct5" w:color="auto" w:fill="auto"/>
          </w:tcPr>
          <w:p w14:paraId="0A0C5ABE" w14:textId="77777777" w:rsidR="00136391" w:rsidRPr="0044617B" w:rsidRDefault="00136391" w:rsidP="0078096E">
            <w:pPr>
              <w:rPr>
                <w:rFonts w:cs="Arial"/>
                <w:b/>
                <w:sz w:val="20"/>
              </w:rPr>
            </w:pPr>
            <w:r w:rsidRPr="0044617B">
              <w:rPr>
                <w:rFonts w:cs="Arial"/>
                <w:b/>
                <w:sz w:val="20"/>
              </w:rPr>
              <w:t>Detailed Description:</w:t>
            </w:r>
          </w:p>
          <w:p w14:paraId="1701F102" w14:textId="77777777" w:rsidR="00136391" w:rsidRPr="0044617B" w:rsidRDefault="00136391" w:rsidP="0078096E">
            <w:pPr>
              <w:rPr>
                <w:rFonts w:cs="Arial"/>
                <w:bCs/>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4087A63B" w14:textId="77777777" w:rsidR="00136391" w:rsidRPr="0044617B" w:rsidRDefault="00136391" w:rsidP="0078096E">
            <w:pPr>
              <w:rPr>
                <w:rFonts w:cs="Arial"/>
                <w:sz w:val="20"/>
              </w:rPr>
            </w:pPr>
            <w:r w:rsidRPr="0044617B">
              <w:rPr>
                <w:rFonts w:cs="Arial"/>
                <w:sz w:val="20"/>
              </w:rPr>
              <w:t>User will receive an email from the website which includes a link to reply along with the instructions on how to reply.</w:t>
            </w:r>
          </w:p>
          <w:p w14:paraId="2F00EA5E" w14:textId="77777777" w:rsidR="00136391" w:rsidRPr="0044617B" w:rsidRDefault="00136391" w:rsidP="0078096E">
            <w:pPr>
              <w:rPr>
                <w:rFonts w:cs="Arial"/>
                <w:sz w:val="20"/>
              </w:rPr>
            </w:pPr>
          </w:p>
          <w:p w14:paraId="512BF62F" w14:textId="77777777" w:rsidR="00136391" w:rsidRPr="0044617B" w:rsidRDefault="00136391" w:rsidP="0078096E">
            <w:pPr>
              <w:rPr>
                <w:rFonts w:cs="Arial"/>
                <w:sz w:val="20"/>
              </w:rPr>
            </w:pPr>
            <w:r w:rsidRPr="0044617B">
              <w:rPr>
                <w:rFonts w:cs="Arial"/>
                <w:sz w:val="20"/>
              </w:rPr>
              <w:t>Upon clicking the above link, user must be redirected to the website’s user’s inbox.</w:t>
            </w:r>
          </w:p>
          <w:p w14:paraId="1E904158" w14:textId="77777777" w:rsidR="00136391" w:rsidRPr="0044617B" w:rsidRDefault="00136391" w:rsidP="0078096E">
            <w:pPr>
              <w:rPr>
                <w:rFonts w:cs="Arial"/>
                <w:sz w:val="20"/>
              </w:rPr>
            </w:pPr>
          </w:p>
          <w:p w14:paraId="1F277F66" w14:textId="77777777" w:rsidR="00136391" w:rsidRPr="0044617B" w:rsidRDefault="00136391" w:rsidP="0078096E">
            <w:pPr>
              <w:rPr>
                <w:rFonts w:cs="Arial"/>
                <w:sz w:val="20"/>
              </w:rPr>
            </w:pPr>
            <w:r w:rsidRPr="0044617B">
              <w:rPr>
                <w:rFonts w:cs="Arial"/>
                <w:sz w:val="20"/>
              </w:rPr>
              <w:t>If the user has not logged in, system must prompt the user to login.</w:t>
            </w:r>
          </w:p>
          <w:p w14:paraId="494F28E5" w14:textId="77777777" w:rsidR="00136391" w:rsidRPr="0044617B" w:rsidRDefault="00136391" w:rsidP="0078096E">
            <w:pPr>
              <w:rPr>
                <w:rFonts w:cs="Arial"/>
                <w:sz w:val="20"/>
              </w:rPr>
            </w:pPr>
          </w:p>
          <w:p w14:paraId="7CE0C5E9" w14:textId="77777777" w:rsidR="00136391" w:rsidRPr="0044617B" w:rsidRDefault="00136391" w:rsidP="0078096E">
            <w:pPr>
              <w:rPr>
                <w:rFonts w:cs="Arial"/>
                <w:sz w:val="20"/>
              </w:rPr>
            </w:pPr>
            <w:r w:rsidRPr="0044617B">
              <w:rPr>
                <w:rFonts w:cs="Arial"/>
                <w:sz w:val="20"/>
              </w:rPr>
              <w:t>The message must be marked as read, if the user viewed the message for more than 3 seconds.</w:t>
            </w:r>
          </w:p>
          <w:p w14:paraId="56156AFD" w14:textId="77777777" w:rsidR="00136391" w:rsidRPr="0044617B" w:rsidRDefault="00136391" w:rsidP="0078096E">
            <w:pPr>
              <w:rPr>
                <w:rFonts w:cs="Arial"/>
                <w:sz w:val="20"/>
              </w:rPr>
            </w:pPr>
          </w:p>
          <w:p w14:paraId="0EB642C1" w14:textId="77777777" w:rsidR="00136391" w:rsidRPr="0044617B" w:rsidRDefault="00136391" w:rsidP="0078096E">
            <w:pPr>
              <w:rPr>
                <w:rFonts w:cs="Arial"/>
                <w:sz w:val="20"/>
              </w:rPr>
            </w:pPr>
            <w:r w:rsidRPr="0044617B">
              <w:rPr>
                <w:rFonts w:cs="Arial"/>
                <w:sz w:val="20"/>
              </w:rPr>
              <w:t>If any previous messages exist, they must be displayed as a threated message.</w:t>
            </w:r>
          </w:p>
          <w:p w14:paraId="012BAD99" w14:textId="77777777" w:rsidR="00136391" w:rsidRPr="0044617B" w:rsidRDefault="00136391" w:rsidP="0078096E">
            <w:pPr>
              <w:rPr>
                <w:rFonts w:cs="Arial"/>
                <w:sz w:val="20"/>
              </w:rPr>
            </w:pPr>
          </w:p>
        </w:tc>
      </w:tr>
      <w:tr w:rsidR="00136391" w:rsidRPr="0044617B" w14:paraId="18EE450A" w14:textId="77777777" w:rsidTr="0078096E">
        <w:tc>
          <w:tcPr>
            <w:tcW w:w="2448" w:type="dxa"/>
            <w:shd w:val="pct5" w:color="auto" w:fill="auto"/>
          </w:tcPr>
          <w:p w14:paraId="7F8E103D" w14:textId="77777777" w:rsidR="00136391" w:rsidRPr="0044617B" w:rsidRDefault="00136391" w:rsidP="0078096E">
            <w:pPr>
              <w:rPr>
                <w:rFonts w:cs="Arial"/>
                <w:sz w:val="20"/>
              </w:rPr>
            </w:pPr>
            <w:r w:rsidRPr="0044617B">
              <w:rPr>
                <w:rFonts w:cs="Arial"/>
                <w:b/>
                <w:sz w:val="20"/>
              </w:rPr>
              <w:t>Pre-Conditions</w:t>
            </w:r>
            <w:r w:rsidRPr="0044617B">
              <w:rPr>
                <w:rFonts w:cs="Arial"/>
                <w:sz w:val="20"/>
              </w:rPr>
              <w:t>:</w:t>
            </w:r>
          </w:p>
          <w:p w14:paraId="0811E530" w14:textId="77777777" w:rsidR="00136391" w:rsidRPr="0044617B" w:rsidRDefault="00136391" w:rsidP="0078096E">
            <w:pPr>
              <w:rPr>
                <w:rFonts w:cs="Arial"/>
                <w:sz w:val="20"/>
              </w:rPr>
            </w:pPr>
            <w:r w:rsidRPr="0044617B">
              <w:rPr>
                <w:rFonts w:cs="Arial"/>
                <w:sz w:val="20"/>
              </w:rPr>
              <w:t>(</w:t>
            </w:r>
            <w:proofErr w:type="gramStart"/>
            <w:r w:rsidRPr="0044617B">
              <w:rPr>
                <w:rFonts w:cs="Arial"/>
                <w:sz w:val="20"/>
              </w:rPr>
              <w:t>optional</w:t>
            </w:r>
            <w:proofErr w:type="gramEnd"/>
            <w:r w:rsidRPr="0044617B">
              <w:rPr>
                <w:rFonts w:cs="Arial"/>
                <w:sz w:val="20"/>
              </w:rPr>
              <w:t>)</w:t>
            </w:r>
          </w:p>
        </w:tc>
        <w:tc>
          <w:tcPr>
            <w:tcW w:w="6408" w:type="dxa"/>
            <w:vAlign w:val="center"/>
          </w:tcPr>
          <w:p w14:paraId="319221C1" w14:textId="77777777" w:rsidR="00136391" w:rsidRPr="0044617B" w:rsidRDefault="00136391" w:rsidP="0078096E">
            <w:pPr>
              <w:rPr>
                <w:rFonts w:cs="Arial"/>
                <w:sz w:val="20"/>
              </w:rPr>
            </w:pPr>
            <w:r w:rsidRPr="0044617B">
              <w:rPr>
                <w:rFonts w:cs="Arial"/>
                <w:sz w:val="20"/>
              </w:rPr>
              <w:t>Recipient is a registered user on the website.</w:t>
            </w:r>
          </w:p>
          <w:p w14:paraId="4E25AF3F" w14:textId="77777777" w:rsidR="00136391" w:rsidRPr="0044617B" w:rsidRDefault="00136391" w:rsidP="0078096E">
            <w:pPr>
              <w:rPr>
                <w:rFonts w:cs="Arial"/>
                <w:sz w:val="20"/>
              </w:rPr>
            </w:pPr>
          </w:p>
          <w:p w14:paraId="16C0DE54" w14:textId="77777777" w:rsidR="00136391" w:rsidRPr="0044617B" w:rsidRDefault="00136391" w:rsidP="0078096E">
            <w:pPr>
              <w:rPr>
                <w:rFonts w:cs="Arial"/>
                <w:sz w:val="20"/>
              </w:rPr>
            </w:pPr>
            <w:r w:rsidRPr="0044617B">
              <w:rPr>
                <w:rFonts w:cs="Arial"/>
                <w:sz w:val="20"/>
              </w:rPr>
              <w:t xml:space="preserve">Another user has already sent a </w:t>
            </w:r>
            <w:proofErr w:type="gramStart"/>
            <w:r w:rsidRPr="0044617B">
              <w:rPr>
                <w:rFonts w:cs="Arial"/>
                <w:sz w:val="20"/>
              </w:rPr>
              <w:t>message which is addressed</w:t>
            </w:r>
            <w:proofErr w:type="gramEnd"/>
            <w:r w:rsidRPr="0044617B">
              <w:rPr>
                <w:rFonts w:cs="Arial"/>
                <w:sz w:val="20"/>
              </w:rPr>
              <w:t xml:space="preserve"> to the recipient.</w:t>
            </w:r>
          </w:p>
          <w:p w14:paraId="001DF936" w14:textId="77777777" w:rsidR="00136391" w:rsidRPr="0044617B" w:rsidRDefault="00136391" w:rsidP="0078096E">
            <w:pPr>
              <w:rPr>
                <w:rFonts w:cs="Arial"/>
                <w:sz w:val="20"/>
              </w:rPr>
            </w:pPr>
          </w:p>
        </w:tc>
      </w:tr>
      <w:tr w:rsidR="00136391" w:rsidRPr="0044617B" w14:paraId="7455A12D" w14:textId="77777777" w:rsidTr="0078096E">
        <w:tc>
          <w:tcPr>
            <w:tcW w:w="2448" w:type="dxa"/>
            <w:shd w:val="pct5" w:color="auto" w:fill="auto"/>
          </w:tcPr>
          <w:p w14:paraId="07DB61DC" w14:textId="77777777" w:rsidR="00136391" w:rsidRPr="0044617B" w:rsidRDefault="00136391" w:rsidP="0078096E">
            <w:pPr>
              <w:rPr>
                <w:rFonts w:cs="Arial"/>
                <w:b/>
                <w:sz w:val="20"/>
              </w:rPr>
            </w:pPr>
            <w:r w:rsidRPr="0044617B">
              <w:rPr>
                <w:rFonts w:cs="Arial"/>
                <w:b/>
                <w:sz w:val="20"/>
              </w:rPr>
              <w:t>Post Conditions:</w:t>
            </w:r>
          </w:p>
          <w:p w14:paraId="0645F2DF" w14:textId="77777777" w:rsidR="00136391" w:rsidRPr="0044617B" w:rsidRDefault="00136391"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448318A7" w14:textId="77777777" w:rsidR="00136391" w:rsidRPr="0044617B" w:rsidRDefault="00136391" w:rsidP="0078096E">
            <w:pPr>
              <w:rPr>
                <w:rFonts w:cs="Arial"/>
                <w:sz w:val="20"/>
              </w:rPr>
            </w:pPr>
            <w:r w:rsidRPr="0044617B">
              <w:rPr>
                <w:rFonts w:cs="Arial"/>
                <w:sz w:val="20"/>
              </w:rPr>
              <w:t>Message viewed timestamp must be stored in the database.</w:t>
            </w:r>
          </w:p>
        </w:tc>
      </w:tr>
      <w:tr w:rsidR="00136391" w:rsidRPr="0044617B" w14:paraId="5826E3D2" w14:textId="77777777" w:rsidTr="0078096E">
        <w:tc>
          <w:tcPr>
            <w:tcW w:w="2448" w:type="dxa"/>
            <w:shd w:val="pct5" w:color="auto" w:fill="auto"/>
          </w:tcPr>
          <w:p w14:paraId="14153DF3" w14:textId="77777777" w:rsidR="00136391" w:rsidRPr="0044617B" w:rsidRDefault="00136391" w:rsidP="0078096E">
            <w:pPr>
              <w:rPr>
                <w:rFonts w:cs="Arial"/>
                <w:b/>
                <w:sz w:val="20"/>
              </w:rPr>
            </w:pPr>
            <w:r w:rsidRPr="0044617B">
              <w:rPr>
                <w:rFonts w:cs="Arial"/>
                <w:b/>
                <w:sz w:val="20"/>
              </w:rPr>
              <w:t>Other attributes:</w:t>
            </w:r>
          </w:p>
          <w:p w14:paraId="0DF65DD6" w14:textId="77777777" w:rsidR="00136391" w:rsidRPr="0044617B" w:rsidRDefault="00136391"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3F7A83F4" w14:textId="77777777" w:rsidR="00136391" w:rsidRPr="0044617B" w:rsidRDefault="00136391" w:rsidP="0078096E">
            <w:pPr>
              <w:rPr>
                <w:rFonts w:cs="Arial"/>
                <w:sz w:val="20"/>
              </w:rPr>
            </w:pPr>
          </w:p>
          <w:p w14:paraId="5A24FDBB" w14:textId="77777777" w:rsidR="00136391" w:rsidRPr="0044617B" w:rsidRDefault="00136391" w:rsidP="0078096E">
            <w:pPr>
              <w:rPr>
                <w:rFonts w:cs="Arial"/>
                <w:sz w:val="20"/>
              </w:rPr>
            </w:pPr>
          </w:p>
        </w:tc>
      </w:tr>
    </w:tbl>
    <w:p w14:paraId="66FED6EA" w14:textId="77777777" w:rsidR="00136391" w:rsidRDefault="00136391" w:rsidP="00A41354">
      <w:pPr>
        <w:pStyle w:val="BodyText2"/>
      </w:pPr>
    </w:p>
    <w:p w14:paraId="5987B0DD" w14:textId="77777777" w:rsidR="00021E09" w:rsidRDefault="00021E09" w:rsidP="00A41354">
      <w:pPr>
        <w:pStyle w:val="BodyText2"/>
      </w:pPr>
    </w:p>
    <w:p w14:paraId="4598F0AA" w14:textId="77777777" w:rsidR="00021E09" w:rsidRDefault="00021E09" w:rsidP="00A41354">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136391" w:rsidRPr="0044617B" w14:paraId="7F2E98E3" w14:textId="77777777" w:rsidTr="0078096E">
        <w:tc>
          <w:tcPr>
            <w:tcW w:w="2448" w:type="dxa"/>
            <w:shd w:val="pct5" w:color="auto" w:fill="auto"/>
          </w:tcPr>
          <w:p w14:paraId="1755968E" w14:textId="77777777" w:rsidR="00136391" w:rsidRPr="0044617B" w:rsidRDefault="00136391" w:rsidP="0078096E">
            <w:pPr>
              <w:rPr>
                <w:rFonts w:cs="Arial"/>
                <w:b/>
                <w:sz w:val="20"/>
              </w:rPr>
            </w:pPr>
            <w:r w:rsidRPr="0044617B">
              <w:rPr>
                <w:rFonts w:cs="Arial"/>
                <w:b/>
                <w:sz w:val="20"/>
              </w:rPr>
              <w:t>Requirement Title:</w:t>
            </w:r>
          </w:p>
          <w:p w14:paraId="497D9589" w14:textId="77777777" w:rsidR="00136391" w:rsidRPr="0044617B" w:rsidRDefault="00136391"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71DE7B56" w14:textId="77777777" w:rsidR="00136391" w:rsidRPr="0044617B" w:rsidRDefault="00136391" w:rsidP="0078096E">
            <w:pPr>
              <w:rPr>
                <w:rFonts w:cs="Arial"/>
                <w:sz w:val="20"/>
              </w:rPr>
            </w:pPr>
            <w:r w:rsidRPr="0044617B">
              <w:rPr>
                <w:rFonts w:cs="Arial"/>
                <w:sz w:val="20"/>
              </w:rPr>
              <w:t>Communication</w:t>
            </w:r>
          </w:p>
        </w:tc>
      </w:tr>
      <w:tr w:rsidR="00136391" w:rsidRPr="0044617B" w14:paraId="1520CF99" w14:textId="77777777" w:rsidTr="0078096E">
        <w:tc>
          <w:tcPr>
            <w:tcW w:w="2448" w:type="dxa"/>
            <w:shd w:val="pct5" w:color="auto" w:fill="auto"/>
          </w:tcPr>
          <w:p w14:paraId="39AC260A" w14:textId="77777777" w:rsidR="00136391" w:rsidRPr="0044617B" w:rsidRDefault="00136391" w:rsidP="0078096E">
            <w:pPr>
              <w:rPr>
                <w:rFonts w:cs="Arial"/>
                <w:b/>
                <w:sz w:val="20"/>
              </w:rPr>
            </w:pPr>
            <w:r w:rsidRPr="0044617B">
              <w:rPr>
                <w:rFonts w:cs="Arial"/>
                <w:b/>
                <w:sz w:val="20"/>
              </w:rPr>
              <w:t>Sequence No:</w:t>
            </w:r>
          </w:p>
          <w:p w14:paraId="1C3C24ED" w14:textId="77777777" w:rsidR="00136391" w:rsidRPr="0044617B" w:rsidRDefault="00136391"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4A616307" w14:textId="77777777" w:rsidR="00136391" w:rsidRPr="0044617B" w:rsidRDefault="00136391" w:rsidP="0078096E">
            <w:pPr>
              <w:rPr>
                <w:rFonts w:cs="Arial"/>
                <w:sz w:val="20"/>
              </w:rPr>
            </w:pPr>
            <w:r w:rsidRPr="0044617B">
              <w:rPr>
                <w:rFonts w:cs="Arial"/>
                <w:sz w:val="20"/>
              </w:rPr>
              <w:t>003</w:t>
            </w:r>
          </w:p>
        </w:tc>
      </w:tr>
      <w:tr w:rsidR="00136391" w:rsidRPr="0044617B" w14:paraId="62E0ADCF" w14:textId="77777777" w:rsidTr="0078096E">
        <w:tc>
          <w:tcPr>
            <w:tcW w:w="2448" w:type="dxa"/>
            <w:shd w:val="pct5" w:color="auto" w:fill="auto"/>
          </w:tcPr>
          <w:p w14:paraId="26C8E212" w14:textId="77777777" w:rsidR="00136391" w:rsidRPr="0044617B" w:rsidRDefault="00136391" w:rsidP="0078096E">
            <w:pPr>
              <w:rPr>
                <w:rFonts w:cs="Arial"/>
                <w:b/>
                <w:sz w:val="20"/>
              </w:rPr>
            </w:pPr>
            <w:r w:rsidRPr="0044617B">
              <w:rPr>
                <w:rFonts w:cs="Arial"/>
                <w:b/>
                <w:sz w:val="20"/>
              </w:rPr>
              <w:t>Short description:</w:t>
            </w:r>
          </w:p>
          <w:p w14:paraId="03959CF1" w14:textId="77777777" w:rsidR="00136391" w:rsidRPr="0044617B" w:rsidRDefault="00136391" w:rsidP="0078096E">
            <w:pPr>
              <w:rPr>
                <w:rFonts w:cs="Arial"/>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1DB27935" w14:textId="77777777" w:rsidR="00136391" w:rsidRPr="0044617B" w:rsidRDefault="00136391" w:rsidP="0078096E">
            <w:pPr>
              <w:rPr>
                <w:rFonts w:cs="Arial"/>
                <w:sz w:val="20"/>
              </w:rPr>
            </w:pPr>
            <w:r w:rsidRPr="0044617B">
              <w:rPr>
                <w:rFonts w:cs="Arial"/>
                <w:sz w:val="20"/>
              </w:rPr>
              <w:t>Replying to a message</w:t>
            </w:r>
          </w:p>
        </w:tc>
      </w:tr>
      <w:tr w:rsidR="00136391" w:rsidRPr="0044617B" w14:paraId="0C8A24E8" w14:textId="77777777" w:rsidTr="0078096E">
        <w:tc>
          <w:tcPr>
            <w:tcW w:w="2448" w:type="dxa"/>
            <w:shd w:val="pct5" w:color="auto" w:fill="auto"/>
          </w:tcPr>
          <w:p w14:paraId="6078C9F2" w14:textId="77777777" w:rsidR="00136391" w:rsidRPr="0044617B" w:rsidRDefault="00136391" w:rsidP="0078096E">
            <w:pPr>
              <w:rPr>
                <w:rFonts w:cs="Arial"/>
                <w:b/>
                <w:sz w:val="20"/>
              </w:rPr>
            </w:pPr>
            <w:r w:rsidRPr="0044617B">
              <w:rPr>
                <w:rFonts w:cs="Arial"/>
                <w:b/>
                <w:sz w:val="20"/>
              </w:rPr>
              <w:t>Detailed Description:</w:t>
            </w:r>
          </w:p>
          <w:p w14:paraId="14E82A66" w14:textId="77777777" w:rsidR="00136391" w:rsidRPr="0044617B" w:rsidRDefault="00136391" w:rsidP="0078096E">
            <w:pPr>
              <w:rPr>
                <w:rFonts w:cs="Arial"/>
                <w:bCs/>
                <w:sz w:val="20"/>
              </w:rPr>
            </w:pPr>
            <w:r w:rsidRPr="0044617B">
              <w:rPr>
                <w:rFonts w:cs="Arial"/>
                <w:bCs/>
                <w:sz w:val="20"/>
              </w:rPr>
              <w:t>(*</w:t>
            </w:r>
            <w:proofErr w:type="gramStart"/>
            <w:r w:rsidRPr="0044617B">
              <w:rPr>
                <w:rFonts w:cs="Arial"/>
                <w:bCs/>
                <w:sz w:val="20"/>
              </w:rPr>
              <w:t>required</w:t>
            </w:r>
            <w:proofErr w:type="gramEnd"/>
            <w:r w:rsidRPr="0044617B">
              <w:rPr>
                <w:rFonts w:cs="Arial"/>
                <w:bCs/>
                <w:sz w:val="20"/>
              </w:rPr>
              <w:t>)</w:t>
            </w:r>
          </w:p>
        </w:tc>
        <w:tc>
          <w:tcPr>
            <w:tcW w:w="6408" w:type="dxa"/>
            <w:vAlign w:val="center"/>
          </w:tcPr>
          <w:p w14:paraId="29AF4A98" w14:textId="77777777" w:rsidR="00136391" w:rsidRPr="0044617B" w:rsidRDefault="00136391" w:rsidP="0078096E">
            <w:pPr>
              <w:rPr>
                <w:rFonts w:cs="Arial"/>
                <w:sz w:val="20"/>
              </w:rPr>
            </w:pPr>
            <w:r w:rsidRPr="0044617B">
              <w:rPr>
                <w:rFonts w:cs="Arial"/>
                <w:sz w:val="20"/>
              </w:rPr>
              <w:t>User must have typed characters between 2 – 160 characters.</w:t>
            </w:r>
          </w:p>
          <w:p w14:paraId="44CD8442" w14:textId="77777777" w:rsidR="00136391" w:rsidRPr="0044617B" w:rsidRDefault="00136391" w:rsidP="0078096E">
            <w:pPr>
              <w:rPr>
                <w:rFonts w:cs="Arial"/>
                <w:sz w:val="20"/>
              </w:rPr>
            </w:pPr>
            <w:r w:rsidRPr="0044617B">
              <w:rPr>
                <w:rFonts w:cs="Arial"/>
                <w:sz w:val="20"/>
              </w:rPr>
              <w:t>Refer to SEQ #1 for more information.</w:t>
            </w:r>
          </w:p>
          <w:p w14:paraId="1B57A60E" w14:textId="77777777" w:rsidR="00136391" w:rsidRPr="0044617B" w:rsidRDefault="00136391" w:rsidP="0078096E">
            <w:pPr>
              <w:rPr>
                <w:rFonts w:cs="Arial"/>
                <w:sz w:val="20"/>
              </w:rPr>
            </w:pPr>
          </w:p>
        </w:tc>
      </w:tr>
      <w:tr w:rsidR="00136391" w:rsidRPr="0044617B" w14:paraId="00E435A1" w14:textId="77777777" w:rsidTr="0078096E">
        <w:tc>
          <w:tcPr>
            <w:tcW w:w="2448" w:type="dxa"/>
            <w:shd w:val="pct5" w:color="auto" w:fill="auto"/>
          </w:tcPr>
          <w:p w14:paraId="2AB68624" w14:textId="77777777" w:rsidR="00136391" w:rsidRPr="0044617B" w:rsidRDefault="00136391" w:rsidP="0078096E">
            <w:pPr>
              <w:rPr>
                <w:rFonts w:cs="Arial"/>
                <w:sz w:val="20"/>
              </w:rPr>
            </w:pPr>
            <w:r w:rsidRPr="0044617B">
              <w:rPr>
                <w:rFonts w:cs="Arial"/>
                <w:b/>
                <w:sz w:val="20"/>
              </w:rPr>
              <w:t>Pre-Conditions</w:t>
            </w:r>
            <w:r w:rsidRPr="0044617B">
              <w:rPr>
                <w:rFonts w:cs="Arial"/>
                <w:sz w:val="20"/>
              </w:rPr>
              <w:t>:</w:t>
            </w:r>
          </w:p>
          <w:p w14:paraId="3744CCD9" w14:textId="77777777" w:rsidR="00136391" w:rsidRPr="0044617B" w:rsidRDefault="00136391" w:rsidP="0078096E">
            <w:pPr>
              <w:rPr>
                <w:rFonts w:cs="Arial"/>
                <w:sz w:val="20"/>
              </w:rPr>
            </w:pPr>
            <w:r w:rsidRPr="0044617B">
              <w:rPr>
                <w:rFonts w:cs="Arial"/>
                <w:sz w:val="20"/>
              </w:rPr>
              <w:t>(</w:t>
            </w:r>
            <w:proofErr w:type="gramStart"/>
            <w:r w:rsidRPr="0044617B">
              <w:rPr>
                <w:rFonts w:cs="Arial"/>
                <w:sz w:val="20"/>
              </w:rPr>
              <w:t>optional</w:t>
            </w:r>
            <w:proofErr w:type="gramEnd"/>
            <w:r w:rsidRPr="0044617B">
              <w:rPr>
                <w:rFonts w:cs="Arial"/>
                <w:sz w:val="20"/>
              </w:rPr>
              <w:t>)</w:t>
            </w:r>
          </w:p>
        </w:tc>
        <w:tc>
          <w:tcPr>
            <w:tcW w:w="6408" w:type="dxa"/>
            <w:vAlign w:val="center"/>
          </w:tcPr>
          <w:p w14:paraId="65737C64" w14:textId="77777777" w:rsidR="00136391" w:rsidRPr="0044617B" w:rsidRDefault="00136391" w:rsidP="0078096E">
            <w:pPr>
              <w:rPr>
                <w:rFonts w:cs="Arial"/>
                <w:sz w:val="20"/>
              </w:rPr>
            </w:pPr>
            <w:r w:rsidRPr="0044617B">
              <w:rPr>
                <w:rFonts w:cs="Arial"/>
                <w:sz w:val="20"/>
              </w:rPr>
              <w:t>User has already received a message from another person.</w:t>
            </w:r>
          </w:p>
          <w:p w14:paraId="1A78072F" w14:textId="77777777" w:rsidR="00136391" w:rsidRPr="0044617B" w:rsidRDefault="00136391" w:rsidP="0078096E">
            <w:pPr>
              <w:rPr>
                <w:rFonts w:cs="Arial"/>
                <w:sz w:val="20"/>
              </w:rPr>
            </w:pPr>
          </w:p>
          <w:p w14:paraId="09B85D69" w14:textId="77777777" w:rsidR="00136391" w:rsidRPr="0044617B" w:rsidRDefault="00136391" w:rsidP="0078096E">
            <w:pPr>
              <w:rPr>
                <w:rFonts w:cs="Arial"/>
                <w:sz w:val="20"/>
              </w:rPr>
            </w:pPr>
          </w:p>
        </w:tc>
      </w:tr>
      <w:tr w:rsidR="00136391" w:rsidRPr="0044617B" w14:paraId="5C5275DA" w14:textId="77777777" w:rsidTr="0078096E">
        <w:tc>
          <w:tcPr>
            <w:tcW w:w="2448" w:type="dxa"/>
            <w:shd w:val="pct5" w:color="auto" w:fill="auto"/>
          </w:tcPr>
          <w:p w14:paraId="4DEA029B" w14:textId="77777777" w:rsidR="00136391" w:rsidRPr="0044617B" w:rsidRDefault="00136391" w:rsidP="0078096E">
            <w:pPr>
              <w:rPr>
                <w:rFonts w:cs="Arial"/>
                <w:b/>
                <w:sz w:val="20"/>
              </w:rPr>
            </w:pPr>
            <w:r w:rsidRPr="0044617B">
              <w:rPr>
                <w:rFonts w:cs="Arial"/>
                <w:b/>
                <w:sz w:val="20"/>
              </w:rPr>
              <w:t>Post Conditions:</w:t>
            </w:r>
          </w:p>
          <w:p w14:paraId="2572D917" w14:textId="77777777" w:rsidR="00136391" w:rsidRPr="0044617B" w:rsidRDefault="00136391"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41FF120F" w14:textId="77777777" w:rsidR="00136391" w:rsidRPr="0044617B" w:rsidRDefault="00136391" w:rsidP="0078096E">
            <w:pPr>
              <w:rPr>
                <w:rFonts w:cs="Arial"/>
                <w:sz w:val="20"/>
              </w:rPr>
            </w:pPr>
            <w:r w:rsidRPr="0044617B">
              <w:rPr>
                <w:rFonts w:cs="Arial"/>
                <w:sz w:val="20"/>
              </w:rPr>
              <w:t>Replied message should be stored in the database.</w:t>
            </w:r>
          </w:p>
          <w:p w14:paraId="7164A6F5" w14:textId="77777777" w:rsidR="00136391" w:rsidRPr="0044617B" w:rsidRDefault="00136391" w:rsidP="0078096E">
            <w:pPr>
              <w:rPr>
                <w:rFonts w:cs="Arial"/>
                <w:sz w:val="20"/>
              </w:rPr>
            </w:pPr>
          </w:p>
          <w:p w14:paraId="3D65F938" w14:textId="77777777" w:rsidR="00136391" w:rsidRPr="0044617B" w:rsidRDefault="00136391" w:rsidP="0078096E">
            <w:pPr>
              <w:rPr>
                <w:rFonts w:cs="Arial"/>
                <w:sz w:val="20"/>
              </w:rPr>
            </w:pPr>
            <w:r w:rsidRPr="0044617B">
              <w:rPr>
                <w:rFonts w:cs="Arial"/>
                <w:sz w:val="20"/>
              </w:rPr>
              <w:t>Message sent timestamp must be stored in the database.</w:t>
            </w:r>
          </w:p>
          <w:p w14:paraId="0C16A8B2" w14:textId="77777777" w:rsidR="00136391" w:rsidRPr="0044617B" w:rsidRDefault="00136391" w:rsidP="0078096E">
            <w:pPr>
              <w:rPr>
                <w:rFonts w:cs="Arial"/>
                <w:sz w:val="20"/>
              </w:rPr>
            </w:pPr>
          </w:p>
        </w:tc>
      </w:tr>
      <w:tr w:rsidR="00136391" w:rsidRPr="0044617B" w14:paraId="6B05D006" w14:textId="77777777" w:rsidTr="0078096E">
        <w:tc>
          <w:tcPr>
            <w:tcW w:w="2448" w:type="dxa"/>
            <w:shd w:val="pct5" w:color="auto" w:fill="auto"/>
          </w:tcPr>
          <w:p w14:paraId="62800715" w14:textId="77777777" w:rsidR="00136391" w:rsidRPr="0044617B" w:rsidRDefault="00136391" w:rsidP="0078096E">
            <w:pPr>
              <w:rPr>
                <w:rFonts w:cs="Arial"/>
                <w:b/>
                <w:sz w:val="20"/>
              </w:rPr>
            </w:pPr>
            <w:r w:rsidRPr="0044617B">
              <w:rPr>
                <w:rFonts w:cs="Arial"/>
                <w:b/>
                <w:sz w:val="20"/>
              </w:rPr>
              <w:t>Other attributes:</w:t>
            </w:r>
          </w:p>
          <w:p w14:paraId="649C9721" w14:textId="77777777" w:rsidR="00136391" w:rsidRPr="0044617B" w:rsidRDefault="00136391" w:rsidP="0078096E">
            <w:pPr>
              <w:rPr>
                <w:rFonts w:cs="Arial"/>
                <w:bCs/>
                <w:sz w:val="20"/>
              </w:rPr>
            </w:pPr>
            <w:r w:rsidRPr="0044617B">
              <w:rPr>
                <w:rFonts w:cs="Arial"/>
                <w:bCs/>
                <w:sz w:val="20"/>
              </w:rPr>
              <w:t>(</w:t>
            </w:r>
            <w:proofErr w:type="gramStart"/>
            <w:r w:rsidRPr="0044617B">
              <w:rPr>
                <w:rFonts w:cs="Arial"/>
                <w:bCs/>
                <w:sz w:val="20"/>
              </w:rPr>
              <w:t>optional</w:t>
            </w:r>
            <w:proofErr w:type="gramEnd"/>
            <w:r w:rsidRPr="0044617B">
              <w:rPr>
                <w:rFonts w:cs="Arial"/>
                <w:bCs/>
                <w:sz w:val="20"/>
              </w:rPr>
              <w:t>)</w:t>
            </w:r>
          </w:p>
        </w:tc>
        <w:tc>
          <w:tcPr>
            <w:tcW w:w="6408" w:type="dxa"/>
            <w:vAlign w:val="center"/>
          </w:tcPr>
          <w:p w14:paraId="665EB968" w14:textId="77777777" w:rsidR="00136391" w:rsidRPr="0044617B" w:rsidRDefault="00136391" w:rsidP="0078096E">
            <w:pPr>
              <w:rPr>
                <w:rFonts w:cs="Arial"/>
                <w:sz w:val="20"/>
              </w:rPr>
            </w:pPr>
            <w:r w:rsidRPr="0044617B">
              <w:rPr>
                <w:rFonts w:cs="Arial"/>
                <w:sz w:val="20"/>
              </w:rPr>
              <w:t>Refer to SEQ #1 for more information.</w:t>
            </w:r>
          </w:p>
          <w:p w14:paraId="5AFBC49D" w14:textId="77777777" w:rsidR="00136391" w:rsidRPr="0044617B" w:rsidRDefault="00136391" w:rsidP="0078096E">
            <w:pPr>
              <w:rPr>
                <w:rFonts w:cs="Arial"/>
                <w:sz w:val="20"/>
              </w:rPr>
            </w:pPr>
          </w:p>
          <w:p w14:paraId="07B2A237" w14:textId="77777777" w:rsidR="00136391" w:rsidRPr="0044617B" w:rsidRDefault="00136391" w:rsidP="0078096E">
            <w:pPr>
              <w:rPr>
                <w:rFonts w:cs="Arial"/>
                <w:sz w:val="20"/>
              </w:rPr>
            </w:pPr>
          </w:p>
        </w:tc>
      </w:tr>
    </w:tbl>
    <w:p w14:paraId="1A25CE41" w14:textId="77777777" w:rsidR="002959DC" w:rsidRDefault="002959DC" w:rsidP="00136391">
      <w:pPr>
        <w:pStyle w:val="Heading2"/>
        <w:rPr>
          <w:ins w:id="158" w:author="Santosh Shrestha" w:date="2013-12-04T13:12:00Z"/>
        </w:rPr>
      </w:pPr>
    </w:p>
    <w:p w14:paraId="590A7149" w14:textId="77777777" w:rsidR="00136391" w:rsidRDefault="00136391" w:rsidP="00136391">
      <w:pPr>
        <w:pStyle w:val="Heading2"/>
      </w:pPr>
      <w:bookmarkStart w:id="159" w:name="_Toc247782529"/>
      <w:r>
        <w:t>4.11 “Map” Requirements</w:t>
      </w:r>
      <w:bookmarkEnd w:id="159"/>
    </w:p>
    <w:p w14:paraId="00A8E826" w14:textId="77777777" w:rsidR="00136391" w:rsidRPr="00C80641" w:rsidRDefault="00136391" w:rsidP="00136391">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BA42C3" w:rsidRPr="00021E09" w14:paraId="20CC237E" w14:textId="77777777" w:rsidTr="0078096E">
        <w:tc>
          <w:tcPr>
            <w:tcW w:w="2448" w:type="dxa"/>
            <w:shd w:val="pct5" w:color="auto" w:fill="auto"/>
          </w:tcPr>
          <w:p w14:paraId="6ADE991F" w14:textId="77777777" w:rsidR="00BA42C3" w:rsidRPr="00021E09" w:rsidRDefault="00BA42C3" w:rsidP="0078096E">
            <w:pPr>
              <w:rPr>
                <w:rFonts w:cs="Arial"/>
                <w:b/>
                <w:sz w:val="20"/>
              </w:rPr>
            </w:pPr>
            <w:r w:rsidRPr="00021E09">
              <w:rPr>
                <w:rFonts w:cs="Arial"/>
                <w:b/>
                <w:sz w:val="20"/>
              </w:rPr>
              <w:t>Requirement Title:</w:t>
            </w:r>
          </w:p>
          <w:p w14:paraId="78A5379D" w14:textId="77777777" w:rsidR="00BA42C3" w:rsidRPr="00021E09" w:rsidRDefault="00BA42C3" w:rsidP="0078096E">
            <w:pPr>
              <w:rPr>
                <w:rFonts w:cs="Arial"/>
                <w:sz w:val="20"/>
              </w:rPr>
            </w:pPr>
            <w:r w:rsidRPr="00021E09">
              <w:rPr>
                <w:rFonts w:cs="Arial"/>
                <w:bCs/>
                <w:sz w:val="20"/>
              </w:rPr>
              <w:t>(*</w:t>
            </w:r>
            <w:proofErr w:type="gramStart"/>
            <w:r w:rsidRPr="00021E09">
              <w:rPr>
                <w:rFonts w:cs="Arial"/>
                <w:bCs/>
                <w:sz w:val="20"/>
              </w:rPr>
              <w:t>required</w:t>
            </w:r>
            <w:proofErr w:type="gramEnd"/>
            <w:r w:rsidRPr="00021E09">
              <w:rPr>
                <w:rFonts w:cs="Arial"/>
                <w:bCs/>
                <w:sz w:val="20"/>
              </w:rPr>
              <w:t>)</w:t>
            </w:r>
          </w:p>
        </w:tc>
        <w:tc>
          <w:tcPr>
            <w:tcW w:w="6408" w:type="dxa"/>
            <w:vAlign w:val="center"/>
          </w:tcPr>
          <w:p w14:paraId="7553896D" w14:textId="77777777" w:rsidR="00BA42C3" w:rsidRPr="00021E09" w:rsidRDefault="0023294C" w:rsidP="0078096E">
            <w:pPr>
              <w:rPr>
                <w:rFonts w:cs="Arial"/>
                <w:sz w:val="20"/>
              </w:rPr>
            </w:pPr>
            <w:r>
              <w:rPr>
                <w:rFonts w:cs="Arial"/>
                <w:sz w:val="20"/>
              </w:rPr>
              <w:t>Map</w:t>
            </w:r>
          </w:p>
        </w:tc>
      </w:tr>
      <w:tr w:rsidR="00BA42C3" w:rsidRPr="00021E09" w14:paraId="020C9212" w14:textId="77777777" w:rsidTr="0078096E">
        <w:tc>
          <w:tcPr>
            <w:tcW w:w="2448" w:type="dxa"/>
            <w:shd w:val="pct5" w:color="auto" w:fill="auto"/>
          </w:tcPr>
          <w:p w14:paraId="527A6D38" w14:textId="77777777" w:rsidR="00BA42C3" w:rsidRPr="00021E09" w:rsidRDefault="00BA42C3" w:rsidP="0078096E">
            <w:pPr>
              <w:rPr>
                <w:rFonts w:cs="Arial"/>
                <w:b/>
                <w:sz w:val="20"/>
              </w:rPr>
            </w:pPr>
            <w:r w:rsidRPr="00021E09">
              <w:rPr>
                <w:rFonts w:cs="Arial"/>
                <w:b/>
                <w:sz w:val="20"/>
              </w:rPr>
              <w:t>Sequence No:</w:t>
            </w:r>
          </w:p>
          <w:p w14:paraId="3DBCCC05" w14:textId="77777777" w:rsidR="00BA42C3" w:rsidRPr="00021E09" w:rsidRDefault="00BA42C3" w:rsidP="0078096E">
            <w:pPr>
              <w:rPr>
                <w:rFonts w:cs="Arial"/>
                <w:sz w:val="20"/>
              </w:rPr>
            </w:pPr>
            <w:r w:rsidRPr="00021E09">
              <w:rPr>
                <w:rFonts w:cs="Arial"/>
                <w:bCs/>
                <w:sz w:val="20"/>
              </w:rPr>
              <w:t>(*</w:t>
            </w:r>
            <w:proofErr w:type="gramStart"/>
            <w:r w:rsidRPr="00021E09">
              <w:rPr>
                <w:rFonts w:cs="Arial"/>
                <w:bCs/>
                <w:sz w:val="20"/>
              </w:rPr>
              <w:t>required</w:t>
            </w:r>
            <w:proofErr w:type="gramEnd"/>
            <w:r w:rsidRPr="00021E09">
              <w:rPr>
                <w:rFonts w:cs="Arial"/>
                <w:bCs/>
                <w:sz w:val="20"/>
              </w:rPr>
              <w:t>)</w:t>
            </w:r>
          </w:p>
        </w:tc>
        <w:tc>
          <w:tcPr>
            <w:tcW w:w="6408" w:type="dxa"/>
            <w:vAlign w:val="center"/>
          </w:tcPr>
          <w:p w14:paraId="0EEBAB05" w14:textId="77777777" w:rsidR="00BA42C3" w:rsidRPr="00021E09" w:rsidRDefault="00BA42C3" w:rsidP="0078096E">
            <w:pPr>
              <w:rPr>
                <w:rFonts w:cs="Arial"/>
                <w:sz w:val="20"/>
              </w:rPr>
            </w:pPr>
            <w:r w:rsidRPr="00021E09">
              <w:rPr>
                <w:rFonts w:cs="Arial"/>
                <w:sz w:val="20"/>
              </w:rPr>
              <w:t>001</w:t>
            </w:r>
          </w:p>
        </w:tc>
      </w:tr>
      <w:tr w:rsidR="00BA42C3" w:rsidRPr="00021E09" w14:paraId="41E3DD1E" w14:textId="77777777" w:rsidTr="0078096E">
        <w:tc>
          <w:tcPr>
            <w:tcW w:w="2448" w:type="dxa"/>
            <w:shd w:val="pct5" w:color="auto" w:fill="auto"/>
          </w:tcPr>
          <w:p w14:paraId="374C794F" w14:textId="77777777" w:rsidR="00BA42C3" w:rsidRPr="00021E09" w:rsidRDefault="00BA42C3" w:rsidP="0078096E">
            <w:pPr>
              <w:rPr>
                <w:rFonts w:cs="Arial"/>
                <w:b/>
                <w:sz w:val="20"/>
              </w:rPr>
            </w:pPr>
            <w:r w:rsidRPr="00021E09">
              <w:rPr>
                <w:rFonts w:cs="Arial"/>
                <w:b/>
                <w:sz w:val="20"/>
              </w:rPr>
              <w:t>Short description:</w:t>
            </w:r>
          </w:p>
          <w:p w14:paraId="0BD68B18" w14:textId="77777777" w:rsidR="00BA42C3" w:rsidRPr="00021E09" w:rsidRDefault="00BA42C3" w:rsidP="0078096E">
            <w:pPr>
              <w:rPr>
                <w:rFonts w:cs="Arial"/>
                <w:sz w:val="20"/>
              </w:rPr>
            </w:pPr>
            <w:r w:rsidRPr="00021E09">
              <w:rPr>
                <w:rFonts w:cs="Arial"/>
                <w:bCs/>
                <w:sz w:val="20"/>
              </w:rPr>
              <w:t>(*</w:t>
            </w:r>
            <w:proofErr w:type="gramStart"/>
            <w:r w:rsidRPr="00021E09">
              <w:rPr>
                <w:rFonts w:cs="Arial"/>
                <w:bCs/>
                <w:sz w:val="20"/>
              </w:rPr>
              <w:t>required</w:t>
            </w:r>
            <w:proofErr w:type="gramEnd"/>
            <w:r w:rsidRPr="00021E09">
              <w:rPr>
                <w:rFonts w:cs="Arial"/>
                <w:bCs/>
                <w:sz w:val="20"/>
              </w:rPr>
              <w:t>)</w:t>
            </w:r>
          </w:p>
        </w:tc>
        <w:tc>
          <w:tcPr>
            <w:tcW w:w="6408" w:type="dxa"/>
            <w:vAlign w:val="center"/>
          </w:tcPr>
          <w:p w14:paraId="40A2D576" w14:textId="77777777" w:rsidR="00BA42C3" w:rsidRPr="00021E09" w:rsidRDefault="00BA42C3" w:rsidP="0078096E">
            <w:pPr>
              <w:rPr>
                <w:rFonts w:cs="Arial"/>
                <w:sz w:val="20"/>
              </w:rPr>
            </w:pPr>
            <w:r w:rsidRPr="00021E09">
              <w:rPr>
                <w:rFonts w:cs="Arial"/>
                <w:sz w:val="20"/>
              </w:rPr>
              <w:t>Displaying the map</w:t>
            </w:r>
          </w:p>
        </w:tc>
      </w:tr>
      <w:tr w:rsidR="00BA42C3" w:rsidRPr="00021E09" w14:paraId="2C2D51C5" w14:textId="77777777" w:rsidTr="0078096E">
        <w:tc>
          <w:tcPr>
            <w:tcW w:w="2448" w:type="dxa"/>
            <w:shd w:val="pct5" w:color="auto" w:fill="auto"/>
          </w:tcPr>
          <w:p w14:paraId="5DA6AC27" w14:textId="77777777" w:rsidR="00BA42C3" w:rsidRPr="00021E09" w:rsidRDefault="00BA42C3" w:rsidP="0078096E">
            <w:pPr>
              <w:rPr>
                <w:rFonts w:cs="Arial"/>
                <w:b/>
                <w:sz w:val="20"/>
              </w:rPr>
            </w:pPr>
            <w:r w:rsidRPr="00021E09">
              <w:rPr>
                <w:rFonts w:cs="Arial"/>
                <w:b/>
                <w:sz w:val="20"/>
              </w:rPr>
              <w:t>Detailed Description:</w:t>
            </w:r>
          </w:p>
          <w:p w14:paraId="5E272F5B" w14:textId="77777777" w:rsidR="00BA42C3" w:rsidRPr="00021E09" w:rsidRDefault="00BA42C3" w:rsidP="0078096E">
            <w:pPr>
              <w:rPr>
                <w:rFonts w:cs="Arial"/>
                <w:bCs/>
                <w:sz w:val="20"/>
              </w:rPr>
            </w:pPr>
            <w:r w:rsidRPr="00021E09">
              <w:rPr>
                <w:rFonts w:cs="Arial"/>
                <w:bCs/>
                <w:sz w:val="20"/>
              </w:rPr>
              <w:t>(*</w:t>
            </w:r>
            <w:proofErr w:type="gramStart"/>
            <w:r w:rsidRPr="00021E09">
              <w:rPr>
                <w:rFonts w:cs="Arial"/>
                <w:bCs/>
                <w:sz w:val="20"/>
              </w:rPr>
              <w:t>required</w:t>
            </w:r>
            <w:proofErr w:type="gramEnd"/>
            <w:r w:rsidRPr="00021E09">
              <w:rPr>
                <w:rFonts w:cs="Arial"/>
                <w:bCs/>
                <w:sz w:val="20"/>
              </w:rPr>
              <w:t>)</w:t>
            </w:r>
          </w:p>
        </w:tc>
        <w:tc>
          <w:tcPr>
            <w:tcW w:w="6408" w:type="dxa"/>
            <w:vAlign w:val="center"/>
          </w:tcPr>
          <w:p w14:paraId="20509213" w14:textId="77777777" w:rsidR="00BA42C3" w:rsidRPr="00021E09" w:rsidRDefault="00BA42C3" w:rsidP="0078096E">
            <w:pPr>
              <w:rPr>
                <w:rFonts w:cs="Arial"/>
                <w:sz w:val="20"/>
              </w:rPr>
            </w:pPr>
          </w:p>
          <w:p w14:paraId="4E00987A" w14:textId="77777777" w:rsidR="00001DA3" w:rsidRPr="00021E09" w:rsidRDefault="00001DA3" w:rsidP="00001DA3">
            <w:pPr>
              <w:rPr>
                <w:rFonts w:cs="Arial"/>
                <w:sz w:val="20"/>
              </w:rPr>
            </w:pPr>
            <w:r w:rsidRPr="00021E09">
              <w:rPr>
                <w:rFonts w:cs="Arial"/>
                <w:sz w:val="20"/>
              </w:rPr>
              <w:t xml:space="preserve">If the map is viewed for the first time, obtain the coordinates of the location using Google </w:t>
            </w:r>
            <w:proofErr w:type="spellStart"/>
            <w:r w:rsidRPr="00021E09">
              <w:rPr>
                <w:rFonts w:cs="Arial"/>
                <w:sz w:val="20"/>
              </w:rPr>
              <w:t>geocorder</w:t>
            </w:r>
            <w:proofErr w:type="spellEnd"/>
            <w:r w:rsidRPr="00021E09">
              <w:rPr>
                <w:rFonts w:cs="Arial"/>
                <w:sz w:val="20"/>
              </w:rPr>
              <w:t xml:space="preserve"> </w:t>
            </w:r>
            <w:proofErr w:type="spellStart"/>
            <w:r w:rsidRPr="00021E09">
              <w:rPr>
                <w:rFonts w:cs="Arial"/>
                <w:sz w:val="20"/>
              </w:rPr>
              <w:t>api</w:t>
            </w:r>
            <w:proofErr w:type="spellEnd"/>
            <w:r w:rsidRPr="00021E09">
              <w:rPr>
                <w:rFonts w:cs="Arial"/>
                <w:sz w:val="20"/>
              </w:rPr>
              <w:t xml:space="preserve"> for the user’s/tutor’s given address; and save them to the database.</w:t>
            </w:r>
          </w:p>
          <w:p w14:paraId="07E6554B" w14:textId="77777777" w:rsidR="00001DA3" w:rsidRPr="00021E09" w:rsidRDefault="00001DA3" w:rsidP="0078096E">
            <w:pPr>
              <w:rPr>
                <w:rFonts w:cs="Arial"/>
                <w:sz w:val="20"/>
              </w:rPr>
            </w:pPr>
          </w:p>
          <w:p w14:paraId="2A62D0F9" w14:textId="77777777" w:rsidR="00BA42C3" w:rsidRPr="00021E09" w:rsidRDefault="00BA42C3" w:rsidP="0078096E">
            <w:pPr>
              <w:rPr>
                <w:rFonts w:cs="Arial"/>
                <w:sz w:val="20"/>
              </w:rPr>
            </w:pPr>
            <w:r w:rsidRPr="00021E09">
              <w:rPr>
                <w:rFonts w:cs="Arial"/>
                <w:sz w:val="20"/>
              </w:rPr>
              <w:t>Must set a marker(s) for the coordinates on the Google Maps.</w:t>
            </w:r>
          </w:p>
          <w:p w14:paraId="2BF7B92C" w14:textId="77777777" w:rsidR="00BA42C3" w:rsidRPr="00021E09" w:rsidRDefault="00BA42C3" w:rsidP="0078096E">
            <w:pPr>
              <w:rPr>
                <w:rFonts w:cs="Arial"/>
                <w:sz w:val="20"/>
              </w:rPr>
            </w:pPr>
          </w:p>
          <w:p w14:paraId="5987A938" w14:textId="77777777" w:rsidR="00BA42C3" w:rsidRPr="00021E09" w:rsidRDefault="00BA42C3" w:rsidP="0078096E">
            <w:pPr>
              <w:rPr>
                <w:rFonts w:cs="Arial"/>
                <w:sz w:val="20"/>
              </w:rPr>
            </w:pPr>
            <w:r w:rsidRPr="00021E09">
              <w:rPr>
                <w:rFonts w:cs="Arial"/>
                <w:sz w:val="20"/>
              </w:rPr>
              <w:t>Must display a circle on the map, which relates to the tutor’s travel radius.</w:t>
            </w:r>
          </w:p>
          <w:p w14:paraId="4473BA30" w14:textId="77777777" w:rsidR="00BA42C3" w:rsidRPr="00021E09" w:rsidRDefault="00BA42C3" w:rsidP="0078096E">
            <w:pPr>
              <w:rPr>
                <w:rFonts w:cs="Arial"/>
                <w:sz w:val="20"/>
              </w:rPr>
            </w:pPr>
          </w:p>
          <w:p w14:paraId="26BA8C0B" w14:textId="77777777" w:rsidR="00BA42C3" w:rsidRPr="00021E09" w:rsidRDefault="00BA42C3" w:rsidP="0078096E">
            <w:pPr>
              <w:rPr>
                <w:rFonts w:cs="Arial"/>
                <w:sz w:val="20"/>
              </w:rPr>
            </w:pPr>
            <w:r w:rsidRPr="00021E09">
              <w:rPr>
                <w:rFonts w:cs="Arial"/>
                <w:sz w:val="20"/>
              </w:rPr>
              <w:t xml:space="preserve">Map zoom level must be changed dynamically in order to display both user and tutor locations within the map view. </w:t>
            </w:r>
          </w:p>
          <w:p w14:paraId="5D9B5C35" w14:textId="77777777" w:rsidR="00BA42C3" w:rsidRPr="00021E09" w:rsidRDefault="00BA42C3" w:rsidP="0078096E">
            <w:pPr>
              <w:rPr>
                <w:rFonts w:cs="Arial"/>
                <w:sz w:val="20"/>
              </w:rPr>
            </w:pPr>
          </w:p>
        </w:tc>
      </w:tr>
      <w:tr w:rsidR="00BA42C3" w:rsidRPr="00021E09" w14:paraId="482271DE" w14:textId="77777777" w:rsidTr="0078096E">
        <w:tc>
          <w:tcPr>
            <w:tcW w:w="2448" w:type="dxa"/>
            <w:shd w:val="pct5" w:color="auto" w:fill="auto"/>
          </w:tcPr>
          <w:p w14:paraId="61A6B759" w14:textId="77777777" w:rsidR="00BA42C3" w:rsidRPr="00021E09" w:rsidRDefault="00BA42C3" w:rsidP="0078096E">
            <w:pPr>
              <w:rPr>
                <w:rFonts w:cs="Arial"/>
                <w:sz w:val="20"/>
              </w:rPr>
            </w:pPr>
            <w:r w:rsidRPr="00021E09">
              <w:rPr>
                <w:rFonts w:cs="Arial"/>
                <w:b/>
                <w:sz w:val="20"/>
              </w:rPr>
              <w:t>Pre-Conditions</w:t>
            </w:r>
            <w:r w:rsidRPr="00021E09">
              <w:rPr>
                <w:rFonts w:cs="Arial"/>
                <w:sz w:val="20"/>
              </w:rPr>
              <w:t>:</w:t>
            </w:r>
          </w:p>
          <w:p w14:paraId="53D4C7CB" w14:textId="77777777" w:rsidR="00BA42C3" w:rsidRPr="00021E09" w:rsidRDefault="00BA42C3" w:rsidP="0078096E">
            <w:pPr>
              <w:rPr>
                <w:rFonts w:cs="Arial"/>
                <w:sz w:val="20"/>
              </w:rPr>
            </w:pPr>
            <w:r w:rsidRPr="00021E09">
              <w:rPr>
                <w:rFonts w:cs="Arial"/>
                <w:sz w:val="20"/>
              </w:rPr>
              <w:t>(</w:t>
            </w:r>
            <w:proofErr w:type="gramStart"/>
            <w:r w:rsidRPr="00021E09">
              <w:rPr>
                <w:rFonts w:cs="Arial"/>
                <w:sz w:val="20"/>
              </w:rPr>
              <w:t>optional</w:t>
            </w:r>
            <w:proofErr w:type="gramEnd"/>
            <w:r w:rsidRPr="00021E09">
              <w:rPr>
                <w:rFonts w:cs="Arial"/>
                <w:sz w:val="20"/>
              </w:rPr>
              <w:t>)</w:t>
            </w:r>
          </w:p>
        </w:tc>
        <w:tc>
          <w:tcPr>
            <w:tcW w:w="6408" w:type="dxa"/>
            <w:vAlign w:val="center"/>
          </w:tcPr>
          <w:p w14:paraId="25019741" w14:textId="77777777" w:rsidR="00BA42C3" w:rsidRPr="00021E09" w:rsidRDefault="00BA42C3" w:rsidP="0078096E">
            <w:pPr>
              <w:rPr>
                <w:rFonts w:cs="Arial"/>
                <w:sz w:val="20"/>
              </w:rPr>
            </w:pPr>
            <w:r w:rsidRPr="00021E09">
              <w:rPr>
                <w:rFonts w:cs="Arial"/>
                <w:sz w:val="20"/>
              </w:rPr>
              <w:t>Tutors must have provided with their addresses.</w:t>
            </w:r>
          </w:p>
          <w:p w14:paraId="491470A7" w14:textId="77777777" w:rsidR="00BA42C3" w:rsidRPr="00021E09" w:rsidRDefault="00BA42C3" w:rsidP="0078096E">
            <w:pPr>
              <w:rPr>
                <w:rFonts w:cs="Arial"/>
                <w:sz w:val="20"/>
              </w:rPr>
            </w:pPr>
          </w:p>
          <w:p w14:paraId="3032A0EB" w14:textId="77777777" w:rsidR="00BA42C3" w:rsidRPr="00021E09" w:rsidRDefault="00BA42C3" w:rsidP="0078096E">
            <w:pPr>
              <w:rPr>
                <w:rFonts w:cs="Arial"/>
                <w:sz w:val="20"/>
              </w:rPr>
            </w:pPr>
            <w:r w:rsidRPr="00021E09">
              <w:rPr>
                <w:rFonts w:cs="Arial"/>
                <w:sz w:val="20"/>
              </w:rPr>
              <w:t>Tutors have provided their travel distance/radius.</w:t>
            </w:r>
          </w:p>
          <w:p w14:paraId="21542094" w14:textId="77777777" w:rsidR="00BA42C3" w:rsidRPr="00021E09" w:rsidRDefault="00BA42C3" w:rsidP="0078096E">
            <w:pPr>
              <w:rPr>
                <w:rFonts w:cs="Arial"/>
                <w:sz w:val="20"/>
              </w:rPr>
            </w:pPr>
          </w:p>
          <w:p w14:paraId="33729300" w14:textId="77777777" w:rsidR="00BA42C3" w:rsidRPr="00021E09" w:rsidRDefault="00BA42C3" w:rsidP="0078096E">
            <w:pPr>
              <w:rPr>
                <w:rFonts w:cs="Arial"/>
                <w:sz w:val="20"/>
              </w:rPr>
            </w:pPr>
            <w:r w:rsidRPr="00021E09">
              <w:rPr>
                <w:rFonts w:cs="Arial"/>
                <w:sz w:val="20"/>
              </w:rPr>
              <w:t>Users should have provided with their addresses or have geo-location supported browsers, and have allowed access.</w:t>
            </w:r>
          </w:p>
          <w:p w14:paraId="4D7E3A8B" w14:textId="77777777" w:rsidR="00BA42C3" w:rsidRPr="00021E09" w:rsidRDefault="00BA42C3" w:rsidP="0078096E">
            <w:pPr>
              <w:rPr>
                <w:rFonts w:cs="Arial"/>
                <w:sz w:val="20"/>
              </w:rPr>
            </w:pPr>
          </w:p>
          <w:p w14:paraId="7E98D4A3" w14:textId="77777777" w:rsidR="00001DA3" w:rsidRPr="00021E09" w:rsidRDefault="00001DA3" w:rsidP="0078096E">
            <w:pPr>
              <w:rPr>
                <w:rFonts w:cs="Arial"/>
                <w:sz w:val="20"/>
              </w:rPr>
            </w:pPr>
            <w:r w:rsidRPr="00021E09">
              <w:rPr>
                <w:rFonts w:cs="Arial"/>
                <w:sz w:val="20"/>
              </w:rPr>
              <w:t>The system has a valid Google Maps API Token.</w:t>
            </w:r>
          </w:p>
        </w:tc>
      </w:tr>
      <w:tr w:rsidR="00BA42C3" w:rsidRPr="00021E09" w14:paraId="6B49F1DE" w14:textId="77777777" w:rsidTr="0078096E">
        <w:tc>
          <w:tcPr>
            <w:tcW w:w="2448" w:type="dxa"/>
            <w:shd w:val="pct5" w:color="auto" w:fill="auto"/>
          </w:tcPr>
          <w:p w14:paraId="6C7726D7" w14:textId="77777777" w:rsidR="00BA42C3" w:rsidRPr="00021E09" w:rsidRDefault="00BA42C3" w:rsidP="0078096E">
            <w:pPr>
              <w:rPr>
                <w:rFonts w:cs="Arial"/>
                <w:b/>
                <w:sz w:val="20"/>
              </w:rPr>
            </w:pPr>
            <w:r w:rsidRPr="00021E09">
              <w:rPr>
                <w:rFonts w:cs="Arial"/>
                <w:b/>
                <w:sz w:val="20"/>
              </w:rPr>
              <w:t>Post Conditions:</w:t>
            </w:r>
          </w:p>
          <w:p w14:paraId="3219F41A" w14:textId="77777777" w:rsidR="00BA42C3" w:rsidRPr="00021E09" w:rsidRDefault="00BA42C3" w:rsidP="0078096E">
            <w:pPr>
              <w:rPr>
                <w:rFonts w:cs="Arial"/>
                <w:bCs/>
                <w:sz w:val="20"/>
              </w:rPr>
            </w:pPr>
            <w:r w:rsidRPr="00021E09">
              <w:rPr>
                <w:rFonts w:cs="Arial"/>
                <w:bCs/>
                <w:sz w:val="20"/>
              </w:rPr>
              <w:t>(</w:t>
            </w:r>
            <w:proofErr w:type="gramStart"/>
            <w:r w:rsidRPr="00021E09">
              <w:rPr>
                <w:rFonts w:cs="Arial"/>
                <w:bCs/>
                <w:sz w:val="20"/>
              </w:rPr>
              <w:t>optional</w:t>
            </w:r>
            <w:proofErr w:type="gramEnd"/>
            <w:r w:rsidRPr="00021E09">
              <w:rPr>
                <w:rFonts w:cs="Arial"/>
                <w:bCs/>
                <w:sz w:val="20"/>
              </w:rPr>
              <w:t>)</w:t>
            </w:r>
          </w:p>
        </w:tc>
        <w:tc>
          <w:tcPr>
            <w:tcW w:w="6408" w:type="dxa"/>
            <w:vAlign w:val="center"/>
          </w:tcPr>
          <w:p w14:paraId="28B655CD" w14:textId="77777777" w:rsidR="00BA42C3" w:rsidRPr="00021E09" w:rsidRDefault="00BA42C3" w:rsidP="0078096E">
            <w:pPr>
              <w:rPr>
                <w:rFonts w:cs="Arial"/>
                <w:sz w:val="20"/>
              </w:rPr>
            </w:pPr>
          </w:p>
          <w:p w14:paraId="76065078" w14:textId="77777777" w:rsidR="00BA42C3" w:rsidRPr="00021E09" w:rsidRDefault="00BA42C3" w:rsidP="00001DA3">
            <w:pPr>
              <w:rPr>
                <w:rFonts w:cs="Arial"/>
                <w:sz w:val="20"/>
              </w:rPr>
            </w:pPr>
          </w:p>
        </w:tc>
      </w:tr>
      <w:tr w:rsidR="00BA42C3" w:rsidRPr="00021E09" w14:paraId="759B5426" w14:textId="77777777" w:rsidTr="0078096E">
        <w:tc>
          <w:tcPr>
            <w:tcW w:w="2448" w:type="dxa"/>
            <w:shd w:val="pct5" w:color="auto" w:fill="auto"/>
          </w:tcPr>
          <w:p w14:paraId="0ED0CF9B" w14:textId="77777777" w:rsidR="00BA42C3" w:rsidRPr="00021E09" w:rsidRDefault="00BA42C3" w:rsidP="0078096E">
            <w:pPr>
              <w:rPr>
                <w:rFonts w:cs="Arial"/>
                <w:b/>
                <w:sz w:val="20"/>
              </w:rPr>
            </w:pPr>
            <w:r w:rsidRPr="00021E09">
              <w:rPr>
                <w:rFonts w:cs="Arial"/>
                <w:b/>
                <w:sz w:val="20"/>
              </w:rPr>
              <w:t>Other attributes:</w:t>
            </w:r>
          </w:p>
          <w:p w14:paraId="7BB92DD2" w14:textId="77777777" w:rsidR="00BA42C3" w:rsidRPr="00021E09" w:rsidRDefault="00BA42C3" w:rsidP="0078096E">
            <w:pPr>
              <w:rPr>
                <w:rFonts w:cs="Arial"/>
                <w:bCs/>
                <w:sz w:val="20"/>
              </w:rPr>
            </w:pPr>
            <w:r w:rsidRPr="00021E09">
              <w:rPr>
                <w:rFonts w:cs="Arial"/>
                <w:bCs/>
                <w:sz w:val="20"/>
              </w:rPr>
              <w:t>(</w:t>
            </w:r>
            <w:proofErr w:type="gramStart"/>
            <w:r w:rsidRPr="00021E09">
              <w:rPr>
                <w:rFonts w:cs="Arial"/>
                <w:bCs/>
                <w:sz w:val="20"/>
              </w:rPr>
              <w:t>optional</w:t>
            </w:r>
            <w:proofErr w:type="gramEnd"/>
            <w:r w:rsidRPr="00021E09">
              <w:rPr>
                <w:rFonts w:cs="Arial"/>
                <w:bCs/>
                <w:sz w:val="20"/>
              </w:rPr>
              <w:t>)</w:t>
            </w:r>
          </w:p>
        </w:tc>
        <w:tc>
          <w:tcPr>
            <w:tcW w:w="6408" w:type="dxa"/>
            <w:vAlign w:val="center"/>
          </w:tcPr>
          <w:p w14:paraId="0A1FBA31" w14:textId="77777777" w:rsidR="00BA42C3" w:rsidRPr="00021E09" w:rsidRDefault="00001DA3" w:rsidP="0078096E">
            <w:pPr>
              <w:rPr>
                <w:rFonts w:cs="Arial"/>
                <w:sz w:val="20"/>
              </w:rPr>
            </w:pPr>
            <w:r w:rsidRPr="00021E09">
              <w:rPr>
                <w:rFonts w:cs="Arial"/>
                <w:sz w:val="20"/>
              </w:rPr>
              <w:t>Store the acquired coordinates to the database for faster access.</w:t>
            </w:r>
          </w:p>
          <w:p w14:paraId="7E36A8AA" w14:textId="77777777" w:rsidR="00BA42C3" w:rsidRPr="00021E09" w:rsidRDefault="00BA42C3" w:rsidP="0078096E">
            <w:pPr>
              <w:rPr>
                <w:rFonts w:cs="Arial"/>
                <w:sz w:val="20"/>
              </w:rPr>
            </w:pPr>
          </w:p>
          <w:p w14:paraId="11F16ACF" w14:textId="77777777" w:rsidR="00BA42C3" w:rsidRPr="00021E09" w:rsidRDefault="00BA42C3" w:rsidP="0078096E">
            <w:pPr>
              <w:rPr>
                <w:rFonts w:cs="Arial"/>
                <w:sz w:val="20"/>
              </w:rPr>
            </w:pPr>
          </w:p>
        </w:tc>
      </w:tr>
    </w:tbl>
    <w:p w14:paraId="62F8248C" w14:textId="77777777" w:rsidR="00FA5C38" w:rsidRDefault="00FA5C38" w:rsidP="00136391">
      <w:pPr>
        <w:pStyle w:val="BodyText2"/>
      </w:pPr>
    </w:p>
    <w:p w14:paraId="649EFAAE" w14:textId="77777777" w:rsidR="00136391" w:rsidRDefault="00FA5C38" w:rsidP="00136391">
      <w:pPr>
        <w:pStyle w:val="BodyText2"/>
      </w:pPr>
      <w:r>
        <w:br w:type="page"/>
      </w:r>
    </w:p>
    <w:p w14:paraId="4203CDA9" w14:textId="77777777" w:rsidR="00021E09" w:rsidRDefault="00021E09" w:rsidP="00136391">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6408"/>
      </w:tblGrid>
      <w:tr w:rsidR="00FA5C38" w:rsidRPr="00021E09" w14:paraId="33E59044" w14:textId="77777777" w:rsidTr="0078096E">
        <w:tc>
          <w:tcPr>
            <w:tcW w:w="2448" w:type="dxa"/>
            <w:shd w:val="pct5" w:color="auto" w:fill="auto"/>
          </w:tcPr>
          <w:p w14:paraId="26F5AE2E" w14:textId="77777777" w:rsidR="00FA5C38" w:rsidRPr="00021E09" w:rsidRDefault="00FA5C38" w:rsidP="0078096E">
            <w:pPr>
              <w:rPr>
                <w:rFonts w:cs="Arial"/>
                <w:b/>
                <w:sz w:val="20"/>
              </w:rPr>
            </w:pPr>
            <w:r w:rsidRPr="00021E09">
              <w:rPr>
                <w:rFonts w:cs="Arial"/>
                <w:b/>
                <w:sz w:val="20"/>
              </w:rPr>
              <w:t>Requirement Title:</w:t>
            </w:r>
          </w:p>
          <w:p w14:paraId="3A27CFC3" w14:textId="77777777" w:rsidR="00FA5C38" w:rsidRPr="00021E09" w:rsidRDefault="00FA5C38" w:rsidP="0078096E">
            <w:pPr>
              <w:rPr>
                <w:rFonts w:cs="Arial"/>
                <w:sz w:val="20"/>
              </w:rPr>
            </w:pPr>
            <w:r w:rsidRPr="00021E09">
              <w:rPr>
                <w:rFonts w:cs="Arial"/>
                <w:bCs/>
                <w:sz w:val="20"/>
              </w:rPr>
              <w:t>(*</w:t>
            </w:r>
            <w:proofErr w:type="gramStart"/>
            <w:r w:rsidRPr="00021E09">
              <w:rPr>
                <w:rFonts w:cs="Arial"/>
                <w:bCs/>
                <w:sz w:val="20"/>
              </w:rPr>
              <w:t>required</w:t>
            </w:r>
            <w:proofErr w:type="gramEnd"/>
            <w:r w:rsidRPr="00021E09">
              <w:rPr>
                <w:rFonts w:cs="Arial"/>
                <w:bCs/>
                <w:sz w:val="20"/>
              </w:rPr>
              <w:t>)</w:t>
            </w:r>
          </w:p>
        </w:tc>
        <w:tc>
          <w:tcPr>
            <w:tcW w:w="6408" w:type="dxa"/>
            <w:vAlign w:val="center"/>
          </w:tcPr>
          <w:p w14:paraId="245A3665" w14:textId="77777777" w:rsidR="00FA5C38" w:rsidRPr="00021E09" w:rsidRDefault="0023294C" w:rsidP="0078096E">
            <w:pPr>
              <w:rPr>
                <w:rFonts w:cs="Arial"/>
                <w:sz w:val="20"/>
              </w:rPr>
            </w:pPr>
            <w:r>
              <w:rPr>
                <w:rFonts w:cs="Arial"/>
                <w:sz w:val="20"/>
              </w:rPr>
              <w:t>Map</w:t>
            </w:r>
          </w:p>
        </w:tc>
      </w:tr>
      <w:tr w:rsidR="00FA5C38" w:rsidRPr="00021E09" w14:paraId="28E0EE2E" w14:textId="77777777" w:rsidTr="0078096E">
        <w:tc>
          <w:tcPr>
            <w:tcW w:w="2448" w:type="dxa"/>
            <w:shd w:val="pct5" w:color="auto" w:fill="auto"/>
          </w:tcPr>
          <w:p w14:paraId="08DC56CD" w14:textId="77777777" w:rsidR="00FA5C38" w:rsidRPr="00021E09" w:rsidRDefault="00FA5C38" w:rsidP="0078096E">
            <w:pPr>
              <w:rPr>
                <w:rFonts w:cs="Arial"/>
                <w:b/>
                <w:sz w:val="20"/>
              </w:rPr>
            </w:pPr>
            <w:r w:rsidRPr="00021E09">
              <w:rPr>
                <w:rFonts w:cs="Arial"/>
                <w:b/>
                <w:sz w:val="20"/>
              </w:rPr>
              <w:t>Sequence No:</w:t>
            </w:r>
          </w:p>
          <w:p w14:paraId="07FA9EA3" w14:textId="77777777" w:rsidR="00FA5C38" w:rsidRPr="00021E09" w:rsidRDefault="00FA5C38" w:rsidP="0078096E">
            <w:pPr>
              <w:rPr>
                <w:rFonts w:cs="Arial"/>
                <w:sz w:val="20"/>
              </w:rPr>
            </w:pPr>
            <w:r w:rsidRPr="00021E09">
              <w:rPr>
                <w:rFonts w:cs="Arial"/>
                <w:bCs/>
                <w:sz w:val="20"/>
              </w:rPr>
              <w:t>(*</w:t>
            </w:r>
            <w:proofErr w:type="gramStart"/>
            <w:r w:rsidRPr="00021E09">
              <w:rPr>
                <w:rFonts w:cs="Arial"/>
                <w:bCs/>
                <w:sz w:val="20"/>
              </w:rPr>
              <w:t>required</w:t>
            </w:r>
            <w:proofErr w:type="gramEnd"/>
            <w:r w:rsidRPr="00021E09">
              <w:rPr>
                <w:rFonts w:cs="Arial"/>
                <w:bCs/>
                <w:sz w:val="20"/>
              </w:rPr>
              <w:t>)</w:t>
            </w:r>
          </w:p>
        </w:tc>
        <w:tc>
          <w:tcPr>
            <w:tcW w:w="6408" w:type="dxa"/>
            <w:vAlign w:val="center"/>
          </w:tcPr>
          <w:p w14:paraId="34A4947A" w14:textId="77777777" w:rsidR="00FA5C38" w:rsidRPr="00021E09" w:rsidRDefault="00FA5C38" w:rsidP="0078096E">
            <w:pPr>
              <w:rPr>
                <w:rFonts w:cs="Arial"/>
                <w:sz w:val="20"/>
              </w:rPr>
            </w:pPr>
            <w:r w:rsidRPr="00021E09">
              <w:rPr>
                <w:rFonts w:cs="Arial"/>
                <w:sz w:val="20"/>
              </w:rPr>
              <w:t>002</w:t>
            </w:r>
          </w:p>
        </w:tc>
      </w:tr>
      <w:tr w:rsidR="00FA5C38" w:rsidRPr="00021E09" w14:paraId="7364B9A6" w14:textId="77777777" w:rsidTr="0078096E">
        <w:tc>
          <w:tcPr>
            <w:tcW w:w="2448" w:type="dxa"/>
            <w:shd w:val="pct5" w:color="auto" w:fill="auto"/>
          </w:tcPr>
          <w:p w14:paraId="581E16BA" w14:textId="77777777" w:rsidR="00FA5C38" w:rsidRPr="00021E09" w:rsidRDefault="00FA5C38" w:rsidP="0078096E">
            <w:pPr>
              <w:rPr>
                <w:rFonts w:cs="Arial"/>
                <w:b/>
                <w:sz w:val="20"/>
              </w:rPr>
            </w:pPr>
            <w:r w:rsidRPr="00021E09">
              <w:rPr>
                <w:rFonts w:cs="Arial"/>
                <w:b/>
                <w:sz w:val="20"/>
              </w:rPr>
              <w:t>Short description:</w:t>
            </w:r>
          </w:p>
          <w:p w14:paraId="155ACA5E" w14:textId="77777777" w:rsidR="00FA5C38" w:rsidRPr="00021E09" w:rsidRDefault="00FA5C38" w:rsidP="0078096E">
            <w:pPr>
              <w:rPr>
                <w:rFonts w:cs="Arial"/>
                <w:sz w:val="20"/>
              </w:rPr>
            </w:pPr>
            <w:r w:rsidRPr="00021E09">
              <w:rPr>
                <w:rFonts w:cs="Arial"/>
                <w:bCs/>
                <w:sz w:val="20"/>
              </w:rPr>
              <w:t>(*</w:t>
            </w:r>
            <w:proofErr w:type="gramStart"/>
            <w:r w:rsidRPr="00021E09">
              <w:rPr>
                <w:rFonts w:cs="Arial"/>
                <w:bCs/>
                <w:sz w:val="20"/>
              </w:rPr>
              <w:t>required</w:t>
            </w:r>
            <w:proofErr w:type="gramEnd"/>
            <w:r w:rsidRPr="00021E09">
              <w:rPr>
                <w:rFonts w:cs="Arial"/>
                <w:bCs/>
                <w:sz w:val="20"/>
              </w:rPr>
              <w:t>)</w:t>
            </w:r>
          </w:p>
        </w:tc>
        <w:tc>
          <w:tcPr>
            <w:tcW w:w="6408" w:type="dxa"/>
            <w:vAlign w:val="center"/>
          </w:tcPr>
          <w:p w14:paraId="57124819" w14:textId="77777777" w:rsidR="00FA5C38" w:rsidRPr="00021E09" w:rsidRDefault="00FA5C38" w:rsidP="0078096E">
            <w:pPr>
              <w:rPr>
                <w:rFonts w:cs="Arial"/>
                <w:sz w:val="20"/>
              </w:rPr>
            </w:pPr>
            <w:r w:rsidRPr="00021E09">
              <w:rPr>
                <w:rFonts w:cs="Arial"/>
                <w:sz w:val="20"/>
              </w:rPr>
              <w:t>Get Directions/distance</w:t>
            </w:r>
          </w:p>
        </w:tc>
      </w:tr>
      <w:tr w:rsidR="00FA5C38" w:rsidRPr="00021E09" w14:paraId="0981151B" w14:textId="77777777" w:rsidTr="0078096E">
        <w:tc>
          <w:tcPr>
            <w:tcW w:w="2448" w:type="dxa"/>
            <w:shd w:val="pct5" w:color="auto" w:fill="auto"/>
          </w:tcPr>
          <w:p w14:paraId="7A331BF3" w14:textId="77777777" w:rsidR="00FA5C38" w:rsidRPr="00021E09" w:rsidRDefault="00FA5C38" w:rsidP="0078096E">
            <w:pPr>
              <w:rPr>
                <w:rFonts w:cs="Arial"/>
                <w:b/>
                <w:sz w:val="20"/>
              </w:rPr>
            </w:pPr>
            <w:r w:rsidRPr="00021E09">
              <w:rPr>
                <w:rFonts w:cs="Arial"/>
                <w:b/>
                <w:sz w:val="20"/>
              </w:rPr>
              <w:t>Detailed Description:</w:t>
            </w:r>
          </w:p>
          <w:p w14:paraId="15C422DB" w14:textId="77777777" w:rsidR="00FA5C38" w:rsidRPr="00021E09" w:rsidRDefault="00FA5C38" w:rsidP="0078096E">
            <w:pPr>
              <w:rPr>
                <w:rFonts w:cs="Arial"/>
                <w:bCs/>
                <w:sz w:val="20"/>
              </w:rPr>
            </w:pPr>
            <w:r w:rsidRPr="00021E09">
              <w:rPr>
                <w:rFonts w:cs="Arial"/>
                <w:bCs/>
                <w:sz w:val="20"/>
              </w:rPr>
              <w:t>(*</w:t>
            </w:r>
            <w:proofErr w:type="gramStart"/>
            <w:r w:rsidRPr="00021E09">
              <w:rPr>
                <w:rFonts w:cs="Arial"/>
                <w:bCs/>
                <w:sz w:val="20"/>
              </w:rPr>
              <w:t>required</w:t>
            </w:r>
            <w:proofErr w:type="gramEnd"/>
            <w:r w:rsidRPr="00021E09">
              <w:rPr>
                <w:rFonts w:cs="Arial"/>
                <w:bCs/>
                <w:sz w:val="20"/>
              </w:rPr>
              <w:t>)</w:t>
            </w:r>
          </w:p>
        </w:tc>
        <w:tc>
          <w:tcPr>
            <w:tcW w:w="6408" w:type="dxa"/>
            <w:vAlign w:val="center"/>
          </w:tcPr>
          <w:p w14:paraId="2079DC7D" w14:textId="77777777" w:rsidR="00FA5C38" w:rsidRPr="00021E09" w:rsidRDefault="00FA5C38" w:rsidP="0078096E">
            <w:pPr>
              <w:rPr>
                <w:rFonts w:cs="Arial"/>
                <w:sz w:val="20"/>
              </w:rPr>
            </w:pPr>
            <w:r w:rsidRPr="00021E09">
              <w:rPr>
                <w:rFonts w:cs="Arial"/>
                <w:sz w:val="20"/>
              </w:rPr>
              <w:t>Get directions between the two points.</w:t>
            </w:r>
          </w:p>
          <w:p w14:paraId="7E0C7256" w14:textId="77777777" w:rsidR="00FA5C38" w:rsidRPr="00021E09" w:rsidRDefault="00FA5C38" w:rsidP="00FA5C38">
            <w:pPr>
              <w:pStyle w:val="ListParagraph"/>
              <w:numPr>
                <w:ilvl w:val="0"/>
                <w:numId w:val="33"/>
              </w:numPr>
              <w:rPr>
                <w:rFonts w:ascii="Arial" w:hAnsi="Arial" w:cs="Arial"/>
                <w:sz w:val="20"/>
                <w:szCs w:val="20"/>
              </w:rPr>
            </w:pPr>
            <w:r w:rsidRPr="00021E09">
              <w:rPr>
                <w:rFonts w:ascii="Arial" w:hAnsi="Arial" w:cs="Arial"/>
                <w:sz w:val="20"/>
                <w:szCs w:val="20"/>
              </w:rPr>
              <w:t>Must use the Google maps distance matrix for getting the distance.</w:t>
            </w:r>
          </w:p>
          <w:p w14:paraId="3E8B3FA8" w14:textId="77777777" w:rsidR="00FA5C38" w:rsidRPr="00021E09" w:rsidRDefault="00FA5C38" w:rsidP="00FA5C38">
            <w:pPr>
              <w:pStyle w:val="ListParagraph"/>
              <w:numPr>
                <w:ilvl w:val="0"/>
                <w:numId w:val="33"/>
              </w:numPr>
              <w:rPr>
                <w:rFonts w:ascii="Arial" w:hAnsi="Arial" w:cs="Arial"/>
                <w:sz w:val="20"/>
                <w:szCs w:val="20"/>
              </w:rPr>
            </w:pPr>
            <w:r w:rsidRPr="00021E09">
              <w:rPr>
                <w:rFonts w:ascii="Arial" w:hAnsi="Arial" w:cs="Arial"/>
                <w:sz w:val="20"/>
                <w:szCs w:val="20"/>
              </w:rPr>
              <w:t xml:space="preserve">Must use Google maps direction </w:t>
            </w:r>
            <w:proofErr w:type="spellStart"/>
            <w:proofErr w:type="gramStart"/>
            <w:r w:rsidRPr="00021E09">
              <w:rPr>
                <w:rFonts w:ascii="Arial" w:hAnsi="Arial" w:cs="Arial"/>
                <w:sz w:val="20"/>
                <w:szCs w:val="20"/>
              </w:rPr>
              <w:t>api</w:t>
            </w:r>
            <w:proofErr w:type="spellEnd"/>
            <w:proofErr w:type="gramEnd"/>
            <w:r w:rsidRPr="00021E09">
              <w:rPr>
                <w:rFonts w:ascii="Arial" w:hAnsi="Arial" w:cs="Arial"/>
                <w:sz w:val="20"/>
                <w:szCs w:val="20"/>
              </w:rPr>
              <w:t xml:space="preserve"> for getting the directions between the two waypoints.</w:t>
            </w:r>
          </w:p>
          <w:p w14:paraId="7F15F7F4" w14:textId="77777777" w:rsidR="00FA5C38" w:rsidRPr="00021E09" w:rsidRDefault="00FA5C38" w:rsidP="0078096E">
            <w:pPr>
              <w:pStyle w:val="ListParagraph"/>
              <w:ind w:left="420"/>
              <w:rPr>
                <w:rFonts w:ascii="Arial" w:hAnsi="Arial" w:cs="Arial"/>
                <w:sz w:val="20"/>
                <w:szCs w:val="20"/>
              </w:rPr>
            </w:pPr>
          </w:p>
          <w:p w14:paraId="08D64960" w14:textId="77777777" w:rsidR="00FA5C38" w:rsidRPr="00021E09" w:rsidRDefault="00FA5C38" w:rsidP="0078096E">
            <w:pPr>
              <w:rPr>
                <w:rFonts w:cs="Arial"/>
                <w:sz w:val="20"/>
              </w:rPr>
            </w:pPr>
            <w:r w:rsidRPr="00021E09">
              <w:rPr>
                <w:rFonts w:cs="Arial"/>
                <w:sz w:val="20"/>
              </w:rPr>
              <w:t>The default travel mode must be set to driving.</w:t>
            </w:r>
          </w:p>
          <w:p w14:paraId="1FC9938F" w14:textId="77777777" w:rsidR="00FA5C38" w:rsidRPr="00021E09" w:rsidRDefault="00FA5C38" w:rsidP="0078096E">
            <w:pPr>
              <w:rPr>
                <w:rFonts w:cs="Arial"/>
                <w:sz w:val="20"/>
              </w:rPr>
            </w:pPr>
          </w:p>
          <w:p w14:paraId="132EAAD2" w14:textId="77777777" w:rsidR="00FA5C38" w:rsidRPr="00021E09" w:rsidRDefault="00FA5C38" w:rsidP="0078096E">
            <w:pPr>
              <w:rPr>
                <w:rFonts w:cs="Arial"/>
                <w:sz w:val="20"/>
              </w:rPr>
            </w:pPr>
            <w:r w:rsidRPr="00021E09">
              <w:rPr>
                <w:rFonts w:cs="Arial"/>
                <w:sz w:val="20"/>
              </w:rPr>
              <w:t>Must display a jump list of travel modes which include:</w:t>
            </w:r>
          </w:p>
          <w:p w14:paraId="005BF3EA" w14:textId="77777777" w:rsidR="00FA5C38" w:rsidRPr="00021E09" w:rsidRDefault="00FA5C38" w:rsidP="00FA5C38">
            <w:pPr>
              <w:pStyle w:val="ListParagraph"/>
              <w:numPr>
                <w:ilvl w:val="0"/>
                <w:numId w:val="33"/>
              </w:numPr>
              <w:rPr>
                <w:rFonts w:ascii="Arial" w:hAnsi="Arial" w:cs="Arial"/>
                <w:sz w:val="20"/>
                <w:szCs w:val="20"/>
              </w:rPr>
            </w:pPr>
            <w:r w:rsidRPr="00021E09">
              <w:rPr>
                <w:rFonts w:ascii="Arial" w:hAnsi="Arial" w:cs="Arial"/>
                <w:sz w:val="20"/>
                <w:szCs w:val="20"/>
              </w:rPr>
              <w:t>Driving</w:t>
            </w:r>
          </w:p>
          <w:p w14:paraId="62A8FF45" w14:textId="77777777" w:rsidR="00FA5C38" w:rsidRPr="00021E09" w:rsidRDefault="00FA5C38" w:rsidP="00FA5C38">
            <w:pPr>
              <w:pStyle w:val="ListParagraph"/>
              <w:numPr>
                <w:ilvl w:val="0"/>
                <w:numId w:val="33"/>
              </w:numPr>
              <w:rPr>
                <w:rFonts w:ascii="Arial" w:hAnsi="Arial" w:cs="Arial"/>
                <w:sz w:val="20"/>
                <w:szCs w:val="20"/>
              </w:rPr>
            </w:pPr>
            <w:r w:rsidRPr="00021E09">
              <w:rPr>
                <w:rFonts w:ascii="Arial" w:hAnsi="Arial" w:cs="Arial"/>
                <w:sz w:val="20"/>
                <w:szCs w:val="20"/>
              </w:rPr>
              <w:t>Walking</w:t>
            </w:r>
          </w:p>
          <w:p w14:paraId="0855DACE" w14:textId="77777777" w:rsidR="00FA5C38" w:rsidRPr="00021E09" w:rsidRDefault="00FA5C38" w:rsidP="00FA5C38">
            <w:pPr>
              <w:pStyle w:val="ListParagraph"/>
              <w:numPr>
                <w:ilvl w:val="0"/>
                <w:numId w:val="33"/>
              </w:numPr>
              <w:rPr>
                <w:rFonts w:ascii="Arial" w:hAnsi="Arial" w:cs="Arial"/>
                <w:sz w:val="20"/>
                <w:szCs w:val="20"/>
              </w:rPr>
            </w:pPr>
            <w:r w:rsidRPr="00021E09">
              <w:rPr>
                <w:rFonts w:ascii="Arial" w:hAnsi="Arial" w:cs="Arial"/>
                <w:sz w:val="20"/>
                <w:szCs w:val="20"/>
              </w:rPr>
              <w:t>Cycling</w:t>
            </w:r>
          </w:p>
          <w:p w14:paraId="60B7BF71" w14:textId="77777777" w:rsidR="00FA5C38" w:rsidRPr="00021E09" w:rsidRDefault="00FA5C38" w:rsidP="00FA5C38">
            <w:pPr>
              <w:pStyle w:val="ListParagraph"/>
              <w:numPr>
                <w:ilvl w:val="0"/>
                <w:numId w:val="33"/>
              </w:numPr>
              <w:rPr>
                <w:rFonts w:ascii="Arial" w:hAnsi="Arial" w:cs="Arial"/>
                <w:sz w:val="20"/>
                <w:szCs w:val="20"/>
              </w:rPr>
            </w:pPr>
            <w:r w:rsidRPr="00021E09">
              <w:rPr>
                <w:rFonts w:ascii="Arial" w:hAnsi="Arial" w:cs="Arial"/>
                <w:sz w:val="20"/>
                <w:szCs w:val="20"/>
              </w:rPr>
              <w:t>Transit</w:t>
            </w:r>
          </w:p>
          <w:p w14:paraId="04382B25" w14:textId="77777777" w:rsidR="00FA5C38" w:rsidRPr="00021E09" w:rsidRDefault="00FA5C38" w:rsidP="0078096E">
            <w:pPr>
              <w:rPr>
                <w:rFonts w:cs="Arial"/>
                <w:sz w:val="20"/>
              </w:rPr>
            </w:pPr>
          </w:p>
          <w:p w14:paraId="79DBDCCA" w14:textId="77777777" w:rsidR="00FA5C38" w:rsidRPr="00021E09" w:rsidRDefault="00FA5C38" w:rsidP="0078096E">
            <w:pPr>
              <w:rPr>
                <w:rFonts w:cs="Arial"/>
                <w:sz w:val="20"/>
              </w:rPr>
            </w:pPr>
            <w:r w:rsidRPr="00021E09">
              <w:rPr>
                <w:rFonts w:cs="Arial"/>
                <w:sz w:val="20"/>
              </w:rPr>
              <w:t>The default unit system must be set to imperial.</w:t>
            </w:r>
          </w:p>
          <w:p w14:paraId="02B233FD" w14:textId="77777777" w:rsidR="00FA5C38" w:rsidRPr="00021E09" w:rsidRDefault="00FA5C38" w:rsidP="0078096E">
            <w:pPr>
              <w:rPr>
                <w:rFonts w:cs="Arial"/>
                <w:sz w:val="20"/>
              </w:rPr>
            </w:pPr>
          </w:p>
        </w:tc>
      </w:tr>
      <w:tr w:rsidR="00FA5C38" w:rsidRPr="00021E09" w14:paraId="5EBD336E" w14:textId="77777777" w:rsidTr="0078096E">
        <w:tc>
          <w:tcPr>
            <w:tcW w:w="2448" w:type="dxa"/>
            <w:shd w:val="pct5" w:color="auto" w:fill="auto"/>
          </w:tcPr>
          <w:p w14:paraId="38135606" w14:textId="77777777" w:rsidR="00FA5C38" w:rsidRPr="00021E09" w:rsidRDefault="00FA5C38" w:rsidP="0078096E">
            <w:pPr>
              <w:rPr>
                <w:rFonts w:cs="Arial"/>
                <w:sz w:val="20"/>
              </w:rPr>
            </w:pPr>
            <w:r w:rsidRPr="00021E09">
              <w:rPr>
                <w:rFonts w:cs="Arial"/>
                <w:b/>
                <w:sz w:val="20"/>
              </w:rPr>
              <w:t>Pre-Conditions</w:t>
            </w:r>
            <w:r w:rsidRPr="00021E09">
              <w:rPr>
                <w:rFonts w:cs="Arial"/>
                <w:sz w:val="20"/>
              </w:rPr>
              <w:t>:</w:t>
            </w:r>
          </w:p>
          <w:p w14:paraId="58D7EAE7" w14:textId="77777777" w:rsidR="00FA5C38" w:rsidRPr="00021E09" w:rsidRDefault="00FA5C38" w:rsidP="0078096E">
            <w:pPr>
              <w:rPr>
                <w:rFonts w:cs="Arial"/>
                <w:sz w:val="20"/>
              </w:rPr>
            </w:pPr>
            <w:r w:rsidRPr="00021E09">
              <w:rPr>
                <w:rFonts w:cs="Arial"/>
                <w:sz w:val="20"/>
              </w:rPr>
              <w:t>(</w:t>
            </w:r>
            <w:proofErr w:type="gramStart"/>
            <w:r w:rsidRPr="00021E09">
              <w:rPr>
                <w:rFonts w:cs="Arial"/>
                <w:sz w:val="20"/>
              </w:rPr>
              <w:t>optional</w:t>
            </w:r>
            <w:proofErr w:type="gramEnd"/>
            <w:r w:rsidRPr="00021E09">
              <w:rPr>
                <w:rFonts w:cs="Arial"/>
                <w:sz w:val="20"/>
              </w:rPr>
              <w:t>)</w:t>
            </w:r>
          </w:p>
        </w:tc>
        <w:tc>
          <w:tcPr>
            <w:tcW w:w="6408" w:type="dxa"/>
            <w:vAlign w:val="center"/>
          </w:tcPr>
          <w:p w14:paraId="6E5B7C74" w14:textId="77777777" w:rsidR="00FA5C38" w:rsidRPr="00021E09" w:rsidRDefault="00FA5C38" w:rsidP="0078096E">
            <w:pPr>
              <w:rPr>
                <w:rFonts w:cs="Arial"/>
                <w:sz w:val="20"/>
              </w:rPr>
            </w:pPr>
            <w:r w:rsidRPr="00021E09">
              <w:rPr>
                <w:rFonts w:cs="Arial"/>
                <w:sz w:val="20"/>
              </w:rPr>
              <w:t>The system has a valid Google Maps API Token.</w:t>
            </w:r>
          </w:p>
          <w:p w14:paraId="46C2547E" w14:textId="77777777" w:rsidR="00FA5C38" w:rsidRPr="00021E09" w:rsidRDefault="00FA5C38" w:rsidP="0078096E">
            <w:pPr>
              <w:rPr>
                <w:rFonts w:cs="Arial"/>
                <w:sz w:val="20"/>
              </w:rPr>
            </w:pPr>
          </w:p>
          <w:p w14:paraId="28304469" w14:textId="77777777" w:rsidR="00FA5C38" w:rsidRPr="00021E09" w:rsidRDefault="00FA5C38" w:rsidP="0078096E">
            <w:pPr>
              <w:rPr>
                <w:rFonts w:cs="Arial"/>
                <w:sz w:val="20"/>
              </w:rPr>
            </w:pPr>
            <w:r w:rsidRPr="00021E09">
              <w:rPr>
                <w:rFonts w:cs="Arial"/>
                <w:sz w:val="20"/>
              </w:rPr>
              <w:t xml:space="preserve">Both user and the tutor have provided their addresses. </w:t>
            </w:r>
          </w:p>
        </w:tc>
      </w:tr>
      <w:tr w:rsidR="00FA5C38" w:rsidRPr="00021E09" w14:paraId="2F3B5D20" w14:textId="77777777" w:rsidTr="0078096E">
        <w:tc>
          <w:tcPr>
            <w:tcW w:w="2448" w:type="dxa"/>
            <w:shd w:val="pct5" w:color="auto" w:fill="auto"/>
          </w:tcPr>
          <w:p w14:paraId="1B6AE126" w14:textId="77777777" w:rsidR="00FA5C38" w:rsidRPr="00021E09" w:rsidRDefault="00FA5C38" w:rsidP="0078096E">
            <w:pPr>
              <w:rPr>
                <w:rFonts w:cs="Arial"/>
                <w:b/>
                <w:sz w:val="20"/>
              </w:rPr>
            </w:pPr>
            <w:r w:rsidRPr="00021E09">
              <w:rPr>
                <w:rFonts w:cs="Arial"/>
                <w:b/>
                <w:sz w:val="20"/>
              </w:rPr>
              <w:t>Post Conditions:</w:t>
            </w:r>
          </w:p>
          <w:p w14:paraId="6E4C2EA4" w14:textId="77777777" w:rsidR="00FA5C38" w:rsidRPr="00021E09" w:rsidRDefault="00FA5C38" w:rsidP="0078096E">
            <w:pPr>
              <w:rPr>
                <w:rFonts w:cs="Arial"/>
                <w:bCs/>
                <w:sz w:val="20"/>
              </w:rPr>
            </w:pPr>
            <w:r w:rsidRPr="00021E09">
              <w:rPr>
                <w:rFonts w:cs="Arial"/>
                <w:bCs/>
                <w:sz w:val="20"/>
              </w:rPr>
              <w:t>(</w:t>
            </w:r>
            <w:proofErr w:type="gramStart"/>
            <w:r w:rsidRPr="00021E09">
              <w:rPr>
                <w:rFonts w:cs="Arial"/>
                <w:bCs/>
                <w:sz w:val="20"/>
              </w:rPr>
              <w:t>optional</w:t>
            </w:r>
            <w:proofErr w:type="gramEnd"/>
            <w:r w:rsidRPr="00021E09">
              <w:rPr>
                <w:rFonts w:cs="Arial"/>
                <w:bCs/>
                <w:sz w:val="20"/>
              </w:rPr>
              <w:t>)</w:t>
            </w:r>
          </w:p>
        </w:tc>
        <w:tc>
          <w:tcPr>
            <w:tcW w:w="6408" w:type="dxa"/>
            <w:vAlign w:val="center"/>
          </w:tcPr>
          <w:p w14:paraId="7BA6407C" w14:textId="77777777" w:rsidR="00FA5C38" w:rsidRPr="00021E09" w:rsidRDefault="00FA5C38" w:rsidP="0078096E">
            <w:pPr>
              <w:rPr>
                <w:rFonts w:cs="Arial"/>
                <w:sz w:val="20"/>
              </w:rPr>
            </w:pPr>
          </w:p>
          <w:p w14:paraId="3404DF71" w14:textId="77777777" w:rsidR="00FA5C38" w:rsidRPr="00021E09" w:rsidRDefault="00FA5C38" w:rsidP="0078096E">
            <w:pPr>
              <w:rPr>
                <w:rFonts w:cs="Arial"/>
                <w:sz w:val="20"/>
              </w:rPr>
            </w:pPr>
          </w:p>
          <w:p w14:paraId="39FCB869" w14:textId="77777777" w:rsidR="00FA5C38" w:rsidRPr="00021E09" w:rsidRDefault="00FA5C38" w:rsidP="0078096E">
            <w:pPr>
              <w:rPr>
                <w:rFonts w:cs="Arial"/>
                <w:sz w:val="20"/>
              </w:rPr>
            </w:pPr>
          </w:p>
        </w:tc>
      </w:tr>
      <w:tr w:rsidR="00FA5C38" w:rsidRPr="00021E09" w14:paraId="58ACA31A" w14:textId="77777777" w:rsidTr="0078096E">
        <w:tc>
          <w:tcPr>
            <w:tcW w:w="2448" w:type="dxa"/>
            <w:shd w:val="pct5" w:color="auto" w:fill="auto"/>
          </w:tcPr>
          <w:p w14:paraId="13706B52" w14:textId="77777777" w:rsidR="00FA5C38" w:rsidRPr="00021E09" w:rsidRDefault="00FA5C38" w:rsidP="0078096E">
            <w:pPr>
              <w:rPr>
                <w:rFonts w:cs="Arial"/>
                <w:b/>
                <w:sz w:val="20"/>
              </w:rPr>
            </w:pPr>
            <w:r w:rsidRPr="00021E09">
              <w:rPr>
                <w:rFonts w:cs="Arial"/>
                <w:b/>
                <w:sz w:val="20"/>
              </w:rPr>
              <w:t>Other attributes:</w:t>
            </w:r>
          </w:p>
          <w:p w14:paraId="5AD1E255" w14:textId="77777777" w:rsidR="00FA5C38" w:rsidRPr="00021E09" w:rsidRDefault="00FA5C38" w:rsidP="0078096E">
            <w:pPr>
              <w:rPr>
                <w:rFonts w:cs="Arial"/>
                <w:bCs/>
                <w:sz w:val="20"/>
              </w:rPr>
            </w:pPr>
            <w:r w:rsidRPr="00021E09">
              <w:rPr>
                <w:rFonts w:cs="Arial"/>
                <w:bCs/>
                <w:sz w:val="20"/>
              </w:rPr>
              <w:t>(</w:t>
            </w:r>
            <w:proofErr w:type="gramStart"/>
            <w:r w:rsidRPr="00021E09">
              <w:rPr>
                <w:rFonts w:cs="Arial"/>
                <w:bCs/>
                <w:sz w:val="20"/>
              </w:rPr>
              <w:t>optional</w:t>
            </w:r>
            <w:proofErr w:type="gramEnd"/>
            <w:r w:rsidRPr="00021E09">
              <w:rPr>
                <w:rFonts w:cs="Arial"/>
                <w:bCs/>
                <w:sz w:val="20"/>
              </w:rPr>
              <w:t>)</w:t>
            </w:r>
          </w:p>
        </w:tc>
        <w:tc>
          <w:tcPr>
            <w:tcW w:w="6408" w:type="dxa"/>
            <w:vAlign w:val="center"/>
          </w:tcPr>
          <w:p w14:paraId="40E4C3E6" w14:textId="77777777" w:rsidR="00FA5C38" w:rsidRPr="00021E09" w:rsidRDefault="00FA5C38" w:rsidP="0078096E">
            <w:pPr>
              <w:rPr>
                <w:rFonts w:cs="Arial"/>
                <w:sz w:val="20"/>
              </w:rPr>
            </w:pPr>
          </w:p>
          <w:p w14:paraId="233C3369" w14:textId="77777777" w:rsidR="00FA5C38" w:rsidRPr="00021E09" w:rsidRDefault="00FA5C38" w:rsidP="0078096E">
            <w:pPr>
              <w:rPr>
                <w:rFonts w:cs="Arial"/>
                <w:sz w:val="20"/>
              </w:rPr>
            </w:pPr>
          </w:p>
          <w:p w14:paraId="578D095A" w14:textId="77777777" w:rsidR="00FA5C38" w:rsidRPr="00021E09" w:rsidRDefault="00FA5C38" w:rsidP="0078096E">
            <w:pPr>
              <w:rPr>
                <w:rFonts w:cs="Arial"/>
                <w:sz w:val="20"/>
              </w:rPr>
            </w:pPr>
          </w:p>
        </w:tc>
      </w:tr>
    </w:tbl>
    <w:p w14:paraId="71F9FB60" w14:textId="77777777" w:rsidR="00FA5C38" w:rsidRDefault="00FA5C38" w:rsidP="00136391">
      <w:pPr>
        <w:pStyle w:val="BodyText2"/>
      </w:pPr>
    </w:p>
    <w:p w14:paraId="1E2D9766" w14:textId="77777777" w:rsidR="00136391" w:rsidRDefault="00136391" w:rsidP="00A41354">
      <w:pPr>
        <w:pStyle w:val="BodyText2"/>
      </w:pPr>
    </w:p>
    <w:p w14:paraId="5615F1E7" w14:textId="77777777" w:rsidR="00797251" w:rsidRDefault="00797251">
      <w:pPr>
        <w:pStyle w:val="Heading1"/>
      </w:pPr>
      <w:bookmarkStart w:id="160" w:name="_Toc247782530"/>
      <w:r>
        <w:lastRenderedPageBreak/>
        <w:t xml:space="preserve">5.  Software Processes and </w:t>
      </w:r>
      <w:r w:rsidR="002F043E">
        <w:t>Infrastructure</w:t>
      </w:r>
      <w:bookmarkEnd w:id="160"/>
    </w:p>
    <w:p w14:paraId="22EE208F" w14:textId="77777777" w:rsidR="00797251" w:rsidRDefault="00797251">
      <w:pPr>
        <w:pStyle w:val="heading1underline"/>
      </w:pPr>
    </w:p>
    <w:p w14:paraId="2463C82C" w14:textId="77777777" w:rsidR="00797251" w:rsidRDefault="00797251">
      <w:pPr>
        <w:pStyle w:val="Heading2"/>
      </w:pPr>
      <w:bookmarkStart w:id="161" w:name="_Toc247782531"/>
      <w:r>
        <w:t xml:space="preserve">5.1 </w:t>
      </w:r>
      <w:r w:rsidR="00920E35">
        <w:t>Hardware and Infrastructure</w:t>
      </w:r>
      <w:bookmarkEnd w:id="161"/>
    </w:p>
    <w:p w14:paraId="2302F8A2" w14:textId="77777777" w:rsidR="0078096E" w:rsidRDefault="0078096E">
      <w:pPr>
        <w:pStyle w:val="BodyText2"/>
      </w:pPr>
      <w:r>
        <w:t>The website will be hosted</w:t>
      </w:r>
      <w:r w:rsidR="00D76917">
        <w:t xml:space="preserve"> on a dedicated server at ovh.com</w:t>
      </w:r>
      <w:r w:rsidR="00554051">
        <w:t xml:space="preserve"> which is located in </w:t>
      </w:r>
      <w:proofErr w:type="spellStart"/>
      <w:r w:rsidR="00554051" w:rsidRPr="00554051">
        <w:t>Beauharnois</w:t>
      </w:r>
      <w:proofErr w:type="spellEnd"/>
      <w:r w:rsidR="00554051">
        <w:t>, Canada.</w:t>
      </w:r>
    </w:p>
    <w:p w14:paraId="44091E9E" w14:textId="77777777" w:rsidR="00D76917" w:rsidRDefault="00D76917">
      <w:pPr>
        <w:pStyle w:val="BodyText2"/>
      </w:pPr>
      <w:r>
        <w:t>Server hardware specifications as follows:</w:t>
      </w:r>
    </w:p>
    <w:p w14:paraId="2CE85CFB" w14:textId="77777777" w:rsidR="00D76917" w:rsidRDefault="00D76917" w:rsidP="00D76917">
      <w:pPr>
        <w:pStyle w:val="BodyText2"/>
        <w:numPr>
          <w:ilvl w:val="1"/>
          <w:numId w:val="33"/>
        </w:numPr>
      </w:pPr>
      <w:r>
        <w:t xml:space="preserve">CPU: Intel Core </w:t>
      </w:r>
      <w:r w:rsidR="000A6450">
        <w:t>i3 3.1Ghz (Turbo boost up to 3.8Ghz)</w:t>
      </w:r>
    </w:p>
    <w:p w14:paraId="6943CAE5" w14:textId="77777777" w:rsidR="00D76917" w:rsidRDefault="00D76917" w:rsidP="00D76917">
      <w:pPr>
        <w:pStyle w:val="BodyText2"/>
        <w:numPr>
          <w:ilvl w:val="1"/>
          <w:numId w:val="33"/>
        </w:numPr>
      </w:pPr>
      <w:r>
        <w:t>RAM: 8 GB DDR3</w:t>
      </w:r>
    </w:p>
    <w:p w14:paraId="68CB987E" w14:textId="77777777" w:rsidR="00D76917" w:rsidRDefault="00D76917" w:rsidP="00D76917">
      <w:pPr>
        <w:pStyle w:val="BodyText2"/>
        <w:numPr>
          <w:ilvl w:val="1"/>
          <w:numId w:val="33"/>
        </w:numPr>
      </w:pPr>
      <w:r>
        <w:t>Hard Disk: 2x1TB SATA2 SOFT-RAID 1</w:t>
      </w:r>
    </w:p>
    <w:p w14:paraId="65A609CA" w14:textId="77777777" w:rsidR="00D76917" w:rsidRDefault="00D76917" w:rsidP="00D76917">
      <w:pPr>
        <w:pStyle w:val="BodyText2"/>
        <w:numPr>
          <w:ilvl w:val="1"/>
          <w:numId w:val="33"/>
        </w:numPr>
      </w:pPr>
      <w:r>
        <w:t>Bandwidth: 100Mbps</w:t>
      </w:r>
    </w:p>
    <w:p w14:paraId="2DD2796E" w14:textId="77777777" w:rsidR="00D76917" w:rsidRDefault="000A6450" w:rsidP="00D76917">
      <w:pPr>
        <w:pStyle w:val="BodyText2"/>
        <w:numPr>
          <w:ilvl w:val="1"/>
          <w:numId w:val="33"/>
        </w:numPr>
      </w:pPr>
      <w:r>
        <w:t xml:space="preserve">Monthly </w:t>
      </w:r>
      <w:r w:rsidR="00D76917">
        <w:t>Traffic</w:t>
      </w:r>
      <w:r>
        <w:t xml:space="preserve"> Allowance</w:t>
      </w:r>
      <w:r w:rsidR="00D76917">
        <w:t>: 5 TB</w:t>
      </w:r>
    </w:p>
    <w:p w14:paraId="7E892BC7" w14:textId="77777777" w:rsidR="0083291B" w:rsidRDefault="0083291B" w:rsidP="00D76917">
      <w:pPr>
        <w:pStyle w:val="BodyText2"/>
        <w:numPr>
          <w:ilvl w:val="1"/>
          <w:numId w:val="33"/>
        </w:numPr>
      </w:pPr>
      <w:r>
        <w:t>Automatic weekly backup of the data and the database</w:t>
      </w:r>
    </w:p>
    <w:p w14:paraId="6F6161AF" w14:textId="77777777" w:rsidR="00554051" w:rsidRDefault="00554051" w:rsidP="00554051">
      <w:pPr>
        <w:pStyle w:val="BodyText2"/>
        <w:ind w:left="420"/>
      </w:pPr>
      <w:r>
        <w:t>Server software specifications:</w:t>
      </w:r>
    </w:p>
    <w:p w14:paraId="05ED621A" w14:textId="77777777" w:rsidR="00554051" w:rsidRDefault="00554051" w:rsidP="00554051">
      <w:pPr>
        <w:pStyle w:val="BodyText2"/>
        <w:numPr>
          <w:ilvl w:val="1"/>
          <w:numId w:val="33"/>
        </w:numPr>
      </w:pPr>
      <w:r>
        <w:t xml:space="preserve">Operating System: </w:t>
      </w:r>
      <w:proofErr w:type="spellStart"/>
      <w:r>
        <w:t>Debian</w:t>
      </w:r>
      <w:proofErr w:type="spellEnd"/>
      <w:r>
        <w:t xml:space="preserve"> 7 “Wheezy”</w:t>
      </w:r>
    </w:p>
    <w:p w14:paraId="7ED925BB" w14:textId="77777777" w:rsidR="00554051" w:rsidRDefault="00554051" w:rsidP="004404A7">
      <w:pPr>
        <w:pStyle w:val="BodyText2"/>
        <w:numPr>
          <w:ilvl w:val="1"/>
          <w:numId w:val="33"/>
        </w:numPr>
      </w:pPr>
      <w:r>
        <w:t>Webserver: Apache 2.2.22</w:t>
      </w:r>
      <w:r w:rsidR="004404A7">
        <w:t>, PHP 5.4.4</w:t>
      </w:r>
    </w:p>
    <w:p w14:paraId="6B89702A" w14:textId="77777777" w:rsidR="004404A7" w:rsidRDefault="004404A7" w:rsidP="004404A7">
      <w:pPr>
        <w:pStyle w:val="BodyText2"/>
        <w:numPr>
          <w:ilvl w:val="1"/>
          <w:numId w:val="33"/>
        </w:numPr>
      </w:pPr>
      <w:r>
        <w:t>Database: MySQL 5.5.31</w:t>
      </w:r>
    </w:p>
    <w:p w14:paraId="12A0F791" w14:textId="77777777" w:rsidR="003509CE" w:rsidRDefault="003509CE" w:rsidP="005610CD">
      <w:pPr>
        <w:pStyle w:val="BodyText2"/>
        <w:ind w:left="420"/>
      </w:pPr>
    </w:p>
    <w:p w14:paraId="44463657" w14:textId="77777777" w:rsidR="003509CE" w:rsidRDefault="003509CE" w:rsidP="003509CE">
      <w:pPr>
        <w:pStyle w:val="BodyText2"/>
      </w:pPr>
      <w:r>
        <w:t>Development Environment</w:t>
      </w:r>
    </w:p>
    <w:p w14:paraId="549F7814" w14:textId="77777777" w:rsidR="003509CE" w:rsidRDefault="003509CE" w:rsidP="003509CE">
      <w:pPr>
        <w:pStyle w:val="BodyText2"/>
        <w:numPr>
          <w:ilvl w:val="0"/>
          <w:numId w:val="36"/>
        </w:numPr>
      </w:pPr>
      <w:r>
        <w:t>Operating Systems: Windows 7/8, Mac OS X 10.8</w:t>
      </w:r>
    </w:p>
    <w:p w14:paraId="04CE7441" w14:textId="77777777" w:rsidR="003509CE" w:rsidRDefault="003509CE" w:rsidP="003509CE">
      <w:pPr>
        <w:pStyle w:val="BodyText2"/>
        <w:numPr>
          <w:ilvl w:val="0"/>
          <w:numId w:val="36"/>
        </w:numPr>
      </w:pPr>
      <w:r>
        <w:t>Browsers: Google Chrome 32, Mozilla Firefox 24, Microsoft Internet Explorer 10/11</w:t>
      </w:r>
    </w:p>
    <w:p w14:paraId="7F4EA50C" w14:textId="77777777" w:rsidR="003509CE" w:rsidRDefault="003509CE" w:rsidP="003509CE">
      <w:pPr>
        <w:pStyle w:val="BodyText2"/>
        <w:numPr>
          <w:ilvl w:val="0"/>
          <w:numId w:val="36"/>
        </w:numPr>
      </w:pPr>
      <w:r>
        <w:t>Server Platforms: WAMP, XAMP</w:t>
      </w:r>
    </w:p>
    <w:p w14:paraId="071EA97C" w14:textId="77777777" w:rsidR="00797251" w:rsidRDefault="007F43D9" w:rsidP="00B03094">
      <w:pPr>
        <w:pStyle w:val="Heading2"/>
      </w:pPr>
      <w:bookmarkStart w:id="162" w:name="_Toc517694305"/>
      <w:r>
        <w:rPr>
          <w:smallCaps w:val="0"/>
          <w:kern w:val="0"/>
          <w:sz w:val="20"/>
        </w:rPr>
        <w:br w:type="page"/>
      </w:r>
      <w:bookmarkStart w:id="163" w:name="_Toc247782532"/>
      <w:r w:rsidR="00797251">
        <w:lastRenderedPageBreak/>
        <w:t xml:space="preserve">5.2 </w:t>
      </w:r>
      <w:r w:rsidR="00B03094">
        <w:t>UML Diagrams</w:t>
      </w:r>
      <w:bookmarkEnd w:id="162"/>
      <w:bookmarkEnd w:id="163"/>
    </w:p>
    <w:p w14:paraId="3E58B1B8" w14:textId="77777777" w:rsidR="00797251" w:rsidRPr="001A2D2A" w:rsidRDefault="000C219C" w:rsidP="00404DB9">
      <w:pPr>
        <w:pStyle w:val="BodyText2"/>
        <w:keepNext/>
        <w:keepLines/>
        <w:ind w:left="0"/>
        <w:rPr>
          <w:u w:val="single"/>
        </w:rPr>
      </w:pPr>
      <w:r>
        <w:tab/>
      </w:r>
      <w:r w:rsidR="00404DB9" w:rsidRPr="001A2D2A">
        <w:rPr>
          <w:u w:val="single"/>
        </w:rPr>
        <w:t>UML for the Overall Tutoring System</w:t>
      </w:r>
    </w:p>
    <w:p w14:paraId="6BA6B81B" w14:textId="77777777" w:rsidR="00427DC1" w:rsidRDefault="00106735" w:rsidP="001A2D2A">
      <w:pPr>
        <w:pStyle w:val="BodyText2"/>
        <w:keepNext/>
        <w:keepLines/>
        <w:ind w:left="0"/>
      </w:pPr>
      <w:bookmarkStart w:id="164" w:name="_Toc517694306"/>
      <w:r>
        <w:rPr>
          <w:noProof/>
        </w:rPr>
        <w:drawing>
          <wp:anchor distT="0" distB="0" distL="114300" distR="114300" simplePos="0" relativeHeight="251660800" behindDoc="0" locked="0" layoutInCell="1" allowOverlap="1" wp14:anchorId="5A4ECE68" wp14:editId="1C515429">
            <wp:simplePos x="0" y="0"/>
            <wp:positionH relativeFrom="column">
              <wp:posOffset>3810</wp:posOffset>
            </wp:positionH>
            <wp:positionV relativeFrom="margin">
              <wp:align>center</wp:align>
            </wp:positionV>
            <wp:extent cx="6090285" cy="736536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0285" cy="736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04DB9">
        <w:br w:type="page"/>
      </w:r>
    </w:p>
    <w:p w14:paraId="75F1E2F5" w14:textId="77777777" w:rsidR="00427DC1" w:rsidRPr="000F6AF4" w:rsidRDefault="00427DC1" w:rsidP="001A2D2A">
      <w:pPr>
        <w:pStyle w:val="BodyText2"/>
        <w:keepNext/>
        <w:keepLines/>
        <w:ind w:left="0"/>
        <w:rPr>
          <w:color w:val="000000"/>
          <w:u w:val="single"/>
        </w:rPr>
      </w:pPr>
      <w:r w:rsidRPr="000F6AF4">
        <w:rPr>
          <w:color w:val="000000"/>
          <w:u w:val="single"/>
        </w:rPr>
        <w:lastRenderedPageBreak/>
        <w:t xml:space="preserve">State Transition </w:t>
      </w:r>
      <w:r w:rsidR="002C033C" w:rsidRPr="000F6AF4">
        <w:rPr>
          <w:color w:val="000000"/>
          <w:u w:val="single"/>
        </w:rPr>
        <w:t>Diagram:</w:t>
      </w:r>
      <w:r w:rsidRPr="000F6AF4">
        <w:rPr>
          <w:color w:val="000000"/>
          <w:u w:val="single"/>
        </w:rPr>
        <w:t xml:space="preserve"> Search</w:t>
      </w:r>
    </w:p>
    <w:p w14:paraId="5B9CDAA5" w14:textId="77777777" w:rsidR="00427DC1" w:rsidRDefault="00106735" w:rsidP="001A2D2A">
      <w:pPr>
        <w:pStyle w:val="BodyText2"/>
        <w:keepNext/>
        <w:keepLines/>
        <w:ind w:left="0"/>
      </w:pPr>
      <w:r>
        <w:rPr>
          <w:noProof/>
        </w:rPr>
        <w:drawing>
          <wp:inline distT="0" distB="0" distL="0" distR="0" wp14:anchorId="77165D57" wp14:editId="3007D881">
            <wp:extent cx="6202045" cy="4659630"/>
            <wp:effectExtent l="0" t="0" r="0" b="0"/>
            <wp:docPr id="1" name="Picture 1"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2045" cy="4659630"/>
                    </a:xfrm>
                    <a:prstGeom prst="rect">
                      <a:avLst/>
                    </a:prstGeom>
                    <a:noFill/>
                    <a:ln>
                      <a:noFill/>
                    </a:ln>
                  </pic:spPr>
                </pic:pic>
              </a:graphicData>
            </a:graphic>
          </wp:inline>
        </w:drawing>
      </w:r>
    </w:p>
    <w:p w14:paraId="2B7CDFB5" w14:textId="77777777" w:rsidR="00427DC1" w:rsidRDefault="00427DC1" w:rsidP="001A2D2A">
      <w:pPr>
        <w:pStyle w:val="BodyText2"/>
        <w:keepNext/>
        <w:keepLines/>
        <w:ind w:left="0"/>
      </w:pPr>
    </w:p>
    <w:p w14:paraId="709EEE94" w14:textId="77777777" w:rsidR="00427DC1" w:rsidRDefault="00427DC1" w:rsidP="001A2D2A">
      <w:pPr>
        <w:pStyle w:val="BodyText2"/>
        <w:keepNext/>
        <w:keepLines/>
        <w:ind w:left="0"/>
      </w:pPr>
    </w:p>
    <w:p w14:paraId="1C339D14" w14:textId="77777777" w:rsidR="001A2D2A" w:rsidRDefault="00427DC1" w:rsidP="001A2D2A">
      <w:pPr>
        <w:pStyle w:val="BodyText2"/>
        <w:keepNext/>
        <w:keepLines/>
        <w:ind w:left="0"/>
        <w:rPr>
          <w:u w:val="single"/>
        </w:rPr>
      </w:pPr>
      <w:r>
        <w:br w:type="page"/>
      </w:r>
      <w:r w:rsidR="001A2D2A">
        <w:lastRenderedPageBreak/>
        <w:tab/>
      </w:r>
      <w:r w:rsidR="001A2D2A" w:rsidRPr="001A2D2A">
        <w:rPr>
          <w:u w:val="single"/>
        </w:rPr>
        <w:t>State Transition</w:t>
      </w:r>
      <w:r w:rsidR="001A2D2A">
        <w:rPr>
          <w:u w:val="single"/>
        </w:rPr>
        <w:t xml:space="preserve"> Diagram: Registration</w:t>
      </w:r>
    </w:p>
    <w:p w14:paraId="031DBEBE" w14:textId="77777777" w:rsidR="001A2D2A" w:rsidRPr="001A2D2A" w:rsidRDefault="001A2D2A" w:rsidP="001A2D2A">
      <w:pPr>
        <w:pStyle w:val="BodyText2"/>
        <w:keepNext/>
        <w:keepLines/>
        <w:ind w:left="0"/>
        <w:rPr>
          <w:u w:val="single"/>
        </w:rPr>
      </w:pPr>
    </w:p>
    <w:p w14:paraId="272B3486" w14:textId="77777777" w:rsidR="00CF2E50" w:rsidRDefault="00106735" w:rsidP="00CF2E50">
      <w:pPr>
        <w:pStyle w:val="BodyText2"/>
        <w:keepNext/>
        <w:keepLines/>
        <w:ind w:left="0"/>
        <w:rPr>
          <w:u w:val="single"/>
        </w:rPr>
      </w:pPr>
      <w:r>
        <w:rPr>
          <w:noProof/>
        </w:rPr>
        <w:drawing>
          <wp:anchor distT="0" distB="0" distL="114300" distR="114300" simplePos="0" relativeHeight="251651584" behindDoc="0" locked="0" layoutInCell="1" allowOverlap="1" wp14:anchorId="3809971E" wp14:editId="62F733F6">
            <wp:simplePos x="0" y="0"/>
            <wp:positionH relativeFrom="column">
              <wp:posOffset>0</wp:posOffset>
            </wp:positionH>
            <wp:positionV relativeFrom="margin">
              <wp:posOffset>669925</wp:posOffset>
            </wp:positionV>
            <wp:extent cx="5755640" cy="63493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5640" cy="634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1A2D2A">
        <w:br w:type="page"/>
      </w:r>
      <w:r w:rsidR="00CF2E50" w:rsidRPr="001A2D2A">
        <w:rPr>
          <w:u w:val="single"/>
        </w:rPr>
        <w:lastRenderedPageBreak/>
        <w:t>State Transition</w:t>
      </w:r>
      <w:r w:rsidR="00CF2E50">
        <w:rPr>
          <w:u w:val="single"/>
        </w:rPr>
        <w:t xml:space="preserve"> Diagram: Login</w:t>
      </w:r>
    </w:p>
    <w:p w14:paraId="3F8AC6AF" w14:textId="77777777" w:rsidR="00CF2E50" w:rsidRPr="001A2D2A" w:rsidRDefault="00CF2E50" w:rsidP="00CF2E50">
      <w:pPr>
        <w:pStyle w:val="BodyText2"/>
        <w:keepNext/>
        <w:keepLines/>
        <w:ind w:left="0"/>
        <w:rPr>
          <w:u w:val="single"/>
        </w:rPr>
      </w:pPr>
    </w:p>
    <w:p w14:paraId="49F4F56D" w14:textId="77777777" w:rsidR="00DB43BB" w:rsidRDefault="00106735" w:rsidP="00DB43BB">
      <w:pPr>
        <w:pStyle w:val="BodyText2"/>
        <w:keepNext/>
        <w:keepLines/>
        <w:ind w:left="0"/>
        <w:rPr>
          <w:u w:val="single"/>
        </w:rPr>
      </w:pPr>
      <w:r>
        <w:rPr>
          <w:noProof/>
        </w:rPr>
        <w:drawing>
          <wp:anchor distT="0" distB="0" distL="114300" distR="114300" simplePos="0" relativeHeight="251662848" behindDoc="0" locked="0" layoutInCell="1" allowOverlap="1" wp14:anchorId="40914AF2" wp14:editId="20F4F2F1">
            <wp:simplePos x="0" y="0"/>
            <wp:positionH relativeFrom="margin">
              <wp:posOffset>-237490</wp:posOffset>
            </wp:positionH>
            <wp:positionV relativeFrom="paragraph">
              <wp:posOffset>106045</wp:posOffset>
            </wp:positionV>
            <wp:extent cx="5960110" cy="41529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0110" cy="415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F2E50">
        <w:br w:type="page"/>
      </w:r>
      <w:r w:rsidR="00DB43BB" w:rsidRPr="001A2D2A">
        <w:rPr>
          <w:u w:val="single"/>
        </w:rPr>
        <w:lastRenderedPageBreak/>
        <w:t>State Transition</w:t>
      </w:r>
      <w:r w:rsidR="00DB43BB">
        <w:rPr>
          <w:u w:val="single"/>
        </w:rPr>
        <w:t xml:space="preserve"> Diagram: Payment</w:t>
      </w:r>
    </w:p>
    <w:p w14:paraId="557825DF" w14:textId="77777777" w:rsidR="00DB43BB" w:rsidRPr="001A2D2A" w:rsidRDefault="00DB43BB" w:rsidP="00DB43BB">
      <w:pPr>
        <w:pStyle w:val="BodyText2"/>
        <w:keepNext/>
        <w:keepLines/>
        <w:ind w:left="0"/>
        <w:rPr>
          <w:u w:val="single"/>
        </w:rPr>
      </w:pPr>
    </w:p>
    <w:p w14:paraId="7D51BC97" w14:textId="77777777" w:rsidR="00372353" w:rsidRDefault="00106735" w:rsidP="00372353">
      <w:pPr>
        <w:pStyle w:val="BodyText2"/>
        <w:keepNext/>
        <w:keepLines/>
        <w:ind w:left="0"/>
        <w:rPr>
          <w:u w:val="single"/>
        </w:rPr>
      </w:pPr>
      <w:r>
        <w:rPr>
          <w:noProof/>
        </w:rPr>
        <w:drawing>
          <wp:anchor distT="0" distB="0" distL="114300" distR="114300" simplePos="0" relativeHeight="251652608" behindDoc="0" locked="0" layoutInCell="1" allowOverlap="1" wp14:anchorId="7018D6E6" wp14:editId="03F91D1C">
            <wp:simplePos x="0" y="0"/>
            <wp:positionH relativeFrom="column">
              <wp:posOffset>0</wp:posOffset>
            </wp:positionH>
            <wp:positionV relativeFrom="paragraph">
              <wp:posOffset>102870</wp:posOffset>
            </wp:positionV>
            <wp:extent cx="5486400" cy="46697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466979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3BB">
        <w:br w:type="page"/>
      </w:r>
      <w:r w:rsidR="00382170">
        <w:rPr>
          <w:u w:val="single"/>
        </w:rPr>
        <w:lastRenderedPageBreak/>
        <w:t xml:space="preserve">UML Class </w:t>
      </w:r>
      <w:r w:rsidR="00372353">
        <w:rPr>
          <w:u w:val="single"/>
        </w:rPr>
        <w:t>Diagram: Category</w:t>
      </w:r>
    </w:p>
    <w:p w14:paraId="43BCF23A" w14:textId="77777777" w:rsidR="00372353" w:rsidRPr="001A2D2A" w:rsidRDefault="00372353" w:rsidP="00372353">
      <w:pPr>
        <w:pStyle w:val="BodyText2"/>
        <w:keepNext/>
        <w:keepLines/>
        <w:ind w:left="0"/>
        <w:rPr>
          <w:u w:val="single"/>
        </w:rPr>
      </w:pPr>
    </w:p>
    <w:p w14:paraId="42A58133" w14:textId="77777777" w:rsidR="00625FB5" w:rsidRDefault="00106735" w:rsidP="00625FB5">
      <w:pPr>
        <w:pStyle w:val="BodyText2"/>
        <w:keepNext/>
        <w:keepLines/>
        <w:ind w:left="0"/>
        <w:rPr>
          <w:u w:val="single"/>
        </w:rPr>
      </w:pPr>
      <w:r>
        <w:rPr>
          <w:noProof/>
        </w:rPr>
        <w:drawing>
          <wp:anchor distT="0" distB="0" distL="114300" distR="114300" simplePos="0" relativeHeight="251653632" behindDoc="0" locked="0" layoutInCell="1" allowOverlap="1" wp14:anchorId="06DE6FDA" wp14:editId="1E75A5E9">
            <wp:simplePos x="0" y="0"/>
            <wp:positionH relativeFrom="column">
              <wp:posOffset>0</wp:posOffset>
            </wp:positionH>
            <wp:positionV relativeFrom="paragraph">
              <wp:posOffset>541655</wp:posOffset>
            </wp:positionV>
            <wp:extent cx="5990590" cy="34391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0590" cy="343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72353">
        <w:br w:type="page"/>
      </w:r>
      <w:r w:rsidR="00625FB5" w:rsidRPr="001A2D2A">
        <w:rPr>
          <w:u w:val="single"/>
        </w:rPr>
        <w:lastRenderedPageBreak/>
        <w:t>State Transition</w:t>
      </w:r>
      <w:r w:rsidR="00625FB5">
        <w:rPr>
          <w:u w:val="single"/>
        </w:rPr>
        <w:t xml:space="preserve"> Diagram: Review a Tutor</w:t>
      </w:r>
    </w:p>
    <w:p w14:paraId="625A4B1B" w14:textId="77777777" w:rsidR="00625FB5" w:rsidRPr="001A2D2A" w:rsidRDefault="00106735" w:rsidP="00625FB5">
      <w:pPr>
        <w:pStyle w:val="BodyText2"/>
        <w:keepNext/>
        <w:keepLines/>
        <w:ind w:left="0"/>
        <w:rPr>
          <w:u w:val="single"/>
        </w:rPr>
      </w:pPr>
      <w:r>
        <w:rPr>
          <w:noProof/>
        </w:rPr>
        <w:drawing>
          <wp:anchor distT="0" distB="0" distL="114300" distR="114300" simplePos="0" relativeHeight="251654656" behindDoc="0" locked="0" layoutInCell="1" allowOverlap="1" wp14:anchorId="226A9976" wp14:editId="6E8E1816">
            <wp:simplePos x="0" y="0"/>
            <wp:positionH relativeFrom="column">
              <wp:posOffset>-317500</wp:posOffset>
            </wp:positionH>
            <wp:positionV relativeFrom="paragraph">
              <wp:posOffset>121920</wp:posOffset>
            </wp:positionV>
            <wp:extent cx="6527800" cy="39624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7800"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0032E2" w14:textId="77777777" w:rsidR="003F2830" w:rsidRDefault="003F2830" w:rsidP="003F2830">
      <w:pPr>
        <w:pStyle w:val="BodyText2"/>
        <w:keepNext/>
        <w:keepLines/>
        <w:ind w:left="0"/>
      </w:pPr>
    </w:p>
    <w:p w14:paraId="4BACED67" w14:textId="77777777" w:rsidR="003F2830" w:rsidRDefault="003F2830" w:rsidP="003F2830">
      <w:pPr>
        <w:pStyle w:val="BodyText2"/>
        <w:keepNext/>
        <w:keepLines/>
        <w:ind w:left="0"/>
      </w:pPr>
    </w:p>
    <w:p w14:paraId="441C7870" w14:textId="77777777" w:rsidR="003F2830" w:rsidRDefault="003F2830" w:rsidP="003F2830">
      <w:pPr>
        <w:pStyle w:val="BodyText2"/>
        <w:keepNext/>
        <w:keepLines/>
        <w:ind w:left="0"/>
      </w:pPr>
    </w:p>
    <w:p w14:paraId="1345295F" w14:textId="77777777" w:rsidR="003F2830" w:rsidRDefault="003F2830" w:rsidP="003F2830">
      <w:pPr>
        <w:pStyle w:val="BodyText2"/>
        <w:keepNext/>
        <w:keepLines/>
        <w:ind w:left="0"/>
      </w:pPr>
    </w:p>
    <w:p w14:paraId="5F50DC54" w14:textId="77777777" w:rsidR="003F2830" w:rsidRDefault="003F2830" w:rsidP="003F2830">
      <w:pPr>
        <w:pStyle w:val="BodyText2"/>
        <w:keepNext/>
        <w:keepLines/>
        <w:ind w:left="0"/>
      </w:pPr>
    </w:p>
    <w:p w14:paraId="3C2172E9" w14:textId="77777777" w:rsidR="003F2830" w:rsidRDefault="003F2830" w:rsidP="003F2830">
      <w:pPr>
        <w:pStyle w:val="BodyText2"/>
        <w:keepNext/>
        <w:keepLines/>
        <w:ind w:left="0"/>
      </w:pPr>
    </w:p>
    <w:p w14:paraId="6A4219CD" w14:textId="77777777" w:rsidR="003F2830" w:rsidRDefault="003F2830" w:rsidP="003F2830">
      <w:pPr>
        <w:pStyle w:val="BodyText2"/>
        <w:keepNext/>
        <w:keepLines/>
        <w:ind w:left="0"/>
      </w:pPr>
    </w:p>
    <w:p w14:paraId="04E4C06B" w14:textId="77777777" w:rsidR="003F2830" w:rsidRDefault="003F2830" w:rsidP="003F2830">
      <w:pPr>
        <w:pStyle w:val="BodyText2"/>
        <w:keepNext/>
        <w:keepLines/>
        <w:ind w:left="0"/>
      </w:pPr>
    </w:p>
    <w:p w14:paraId="56B66E69" w14:textId="77777777" w:rsidR="003F2830" w:rsidRDefault="003F2830" w:rsidP="003F2830">
      <w:pPr>
        <w:pStyle w:val="BodyText2"/>
        <w:keepNext/>
        <w:keepLines/>
        <w:ind w:left="0"/>
      </w:pPr>
    </w:p>
    <w:p w14:paraId="2FB68C0F" w14:textId="77777777" w:rsidR="003F2830" w:rsidRDefault="003F2830" w:rsidP="003F2830">
      <w:pPr>
        <w:pStyle w:val="BodyText2"/>
        <w:keepNext/>
        <w:keepLines/>
        <w:ind w:left="0"/>
      </w:pPr>
    </w:p>
    <w:p w14:paraId="0927F418" w14:textId="77777777" w:rsidR="003F2830" w:rsidRDefault="003F2830" w:rsidP="003F2830">
      <w:pPr>
        <w:pStyle w:val="BodyText2"/>
        <w:keepNext/>
        <w:keepLines/>
        <w:ind w:left="0"/>
      </w:pPr>
    </w:p>
    <w:p w14:paraId="5CCBEB9F" w14:textId="77777777" w:rsidR="003F2830" w:rsidRDefault="003F2830" w:rsidP="003F2830">
      <w:pPr>
        <w:pStyle w:val="BodyText2"/>
        <w:keepNext/>
        <w:keepLines/>
        <w:ind w:left="0"/>
      </w:pPr>
    </w:p>
    <w:p w14:paraId="161B27BA" w14:textId="77777777" w:rsidR="003F2830" w:rsidRDefault="003F2830" w:rsidP="003F2830">
      <w:pPr>
        <w:pStyle w:val="BodyText2"/>
        <w:keepNext/>
        <w:keepLines/>
        <w:ind w:left="0"/>
      </w:pPr>
    </w:p>
    <w:p w14:paraId="2ACFD2CE" w14:textId="77777777" w:rsidR="003F2830" w:rsidRDefault="003F2830" w:rsidP="003F2830">
      <w:pPr>
        <w:pStyle w:val="BodyText2"/>
        <w:keepNext/>
        <w:keepLines/>
        <w:ind w:left="0"/>
      </w:pPr>
    </w:p>
    <w:p w14:paraId="01D6E036" w14:textId="77777777" w:rsidR="003F2830" w:rsidRDefault="003F2830" w:rsidP="003F2830">
      <w:pPr>
        <w:pStyle w:val="BodyText2"/>
        <w:keepNext/>
        <w:keepLines/>
        <w:ind w:left="0"/>
      </w:pPr>
    </w:p>
    <w:p w14:paraId="2B643403" w14:textId="77777777" w:rsidR="003F2830" w:rsidRDefault="003F2830" w:rsidP="003F2830">
      <w:pPr>
        <w:pStyle w:val="BodyText2"/>
        <w:keepNext/>
        <w:keepLines/>
        <w:ind w:left="0"/>
      </w:pPr>
    </w:p>
    <w:p w14:paraId="3E2C1A01" w14:textId="77777777" w:rsidR="003F2830" w:rsidRDefault="003F2830" w:rsidP="003F2830">
      <w:pPr>
        <w:pStyle w:val="BodyText2"/>
        <w:keepNext/>
        <w:keepLines/>
        <w:ind w:left="0"/>
        <w:rPr>
          <w:u w:val="single"/>
        </w:rPr>
      </w:pPr>
      <w:r w:rsidRPr="001A2D2A">
        <w:rPr>
          <w:u w:val="single"/>
        </w:rPr>
        <w:t>State Transition</w:t>
      </w:r>
      <w:r w:rsidR="00D301AB">
        <w:rPr>
          <w:u w:val="single"/>
        </w:rPr>
        <w:t xml:space="preserve"> Diagram: Map</w:t>
      </w:r>
    </w:p>
    <w:p w14:paraId="3CEE6AB6" w14:textId="77777777" w:rsidR="003F2830" w:rsidRPr="001A2D2A" w:rsidRDefault="00106735" w:rsidP="003F2830">
      <w:pPr>
        <w:pStyle w:val="BodyText2"/>
        <w:keepNext/>
        <w:keepLines/>
        <w:ind w:left="0"/>
        <w:rPr>
          <w:u w:val="single"/>
        </w:rPr>
      </w:pPr>
      <w:r>
        <w:rPr>
          <w:noProof/>
        </w:rPr>
        <w:drawing>
          <wp:anchor distT="0" distB="0" distL="114300" distR="114300" simplePos="0" relativeHeight="251655680" behindDoc="0" locked="0" layoutInCell="1" allowOverlap="1" wp14:anchorId="5C3EE420" wp14:editId="73C27B42">
            <wp:simplePos x="0" y="0"/>
            <wp:positionH relativeFrom="column">
              <wp:posOffset>63500</wp:posOffset>
            </wp:positionH>
            <wp:positionV relativeFrom="paragraph">
              <wp:posOffset>39370</wp:posOffset>
            </wp:positionV>
            <wp:extent cx="5486400" cy="34417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44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80937F" w14:textId="77777777" w:rsidR="003F2830" w:rsidRDefault="003F2830" w:rsidP="003F2830">
      <w:pPr>
        <w:pStyle w:val="BodyText2"/>
        <w:keepNext/>
        <w:keepLines/>
        <w:ind w:left="0"/>
        <w:rPr>
          <w:u w:val="single"/>
        </w:rPr>
      </w:pPr>
      <w:r>
        <w:br w:type="page"/>
      </w:r>
      <w:r w:rsidRPr="001A2D2A">
        <w:rPr>
          <w:u w:val="single"/>
        </w:rPr>
        <w:lastRenderedPageBreak/>
        <w:t>State Transition</w:t>
      </w:r>
      <w:r>
        <w:rPr>
          <w:u w:val="single"/>
        </w:rPr>
        <w:t xml:space="preserve"> Diagram: </w:t>
      </w:r>
      <w:r w:rsidR="007D3A19">
        <w:rPr>
          <w:u w:val="single"/>
        </w:rPr>
        <w:t>Communication</w:t>
      </w:r>
    </w:p>
    <w:p w14:paraId="5CA73EA2" w14:textId="77777777" w:rsidR="003F2830" w:rsidRPr="001A2D2A" w:rsidRDefault="003F2830" w:rsidP="003F2830">
      <w:pPr>
        <w:pStyle w:val="BodyText2"/>
        <w:keepNext/>
        <w:keepLines/>
        <w:ind w:left="0"/>
        <w:rPr>
          <w:u w:val="single"/>
        </w:rPr>
      </w:pPr>
    </w:p>
    <w:p w14:paraId="171AC258" w14:textId="77777777" w:rsidR="003F2830" w:rsidRDefault="00106735" w:rsidP="003F2830">
      <w:pPr>
        <w:pStyle w:val="BodyText2"/>
        <w:keepNext/>
        <w:keepLines/>
        <w:ind w:left="0"/>
      </w:pPr>
      <w:r>
        <w:rPr>
          <w:noProof/>
        </w:rPr>
        <w:drawing>
          <wp:anchor distT="0" distB="0" distL="114300" distR="114300" simplePos="0" relativeHeight="251656704" behindDoc="0" locked="0" layoutInCell="1" allowOverlap="1" wp14:anchorId="06FF98CD" wp14:editId="1695B3D6">
            <wp:simplePos x="0" y="0"/>
            <wp:positionH relativeFrom="column">
              <wp:posOffset>0</wp:posOffset>
            </wp:positionH>
            <wp:positionV relativeFrom="paragraph">
              <wp:posOffset>231140</wp:posOffset>
            </wp:positionV>
            <wp:extent cx="5762625" cy="376174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3761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E5640" w14:textId="77777777" w:rsidR="003F2830" w:rsidRDefault="003F2830" w:rsidP="003F2830">
      <w:pPr>
        <w:pStyle w:val="BodyText2"/>
        <w:keepNext/>
        <w:keepLines/>
        <w:ind w:left="0"/>
      </w:pPr>
    </w:p>
    <w:p w14:paraId="6D5FBC80" w14:textId="77777777" w:rsidR="003F2830" w:rsidRDefault="003F2830" w:rsidP="003F2830">
      <w:pPr>
        <w:pStyle w:val="BodyText2"/>
        <w:keepNext/>
        <w:keepLines/>
        <w:ind w:left="0"/>
      </w:pPr>
    </w:p>
    <w:p w14:paraId="0CCF6008" w14:textId="77777777" w:rsidR="003F2830" w:rsidRDefault="003F2830" w:rsidP="003F2830">
      <w:pPr>
        <w:pStyle w:val="BodyText2"/>
        <w:keepNext/>
        <w:keepLines/>
        <w:ind w:left="0"/>
      </w:pPr>
    </w:p>
    <w:p w14:paraId="0AA3CB2E" w14:textId="77777777" w:rsidR="003F2830" w:rsidRDefault="003F2830" w:rsidP="003F2830">
      <w:pPr>
        <w:pStyle w:val="BodyText2"/>
        <w:keepNext/>
        <w:keepLines/>
        <w:ind w:left="0"/>
      </w:pPr>
    </w:p>
    <w:p w14:paraId="48B666FF" w14:textId="77777777" w:rsidR="003F2830" w:rsidRDefault="003F2830" w:rsidP="003F2830">
      <w:pPr>
        <w:pStyle w:val="BodyText2"/>
        <w:keepNext/>
        <w:keepLines/>
        <w:ind w:left="0"/>
      </w:pPr>
    </w:p>
    <w:p w14:paraId="189A22D3" w14:textId="77777777" w:rsidR="003F2830" w:rsidRDefault="003F2830" w:rsidP="003F2830">
      <w:pPr>
        <w:pStyle w:val="BodyText2"/>
        <w:keepNext/>
        <w:keepLines/>
        <w:ind w:left="0"/>
      </w:pPr>
    </w:p>
    <w:p w14:paraId="6C36B87D" w14:textId="77777777" w:rsidR="003F2830" w:rsidRDefault="003F2830" w:rsidP="003F2830">
      <w:pPr>
        <w:pStyle w:val="BodyText2"/>
        <w:keepNext/>
        <w:keepLines/>
        <w:ind w:left="0"/>
      </w:pPr>
    </w:p>
    <w:p w14:paraId="0A508A53" w14:textId="77777777" w:rsidR="003F2830" w:rsidRDefault="003F2830" w:rsidP="003F2830">
      <w:pPr>
        <w:pStyle w:val="BodyText2"/>
        <w:keepNext/>
        <w:keepLines/>
        <w:ind w:left="0"/>
      </w:pPr>
    </w:p>
    <w:p w14:paraId="4ED74FD1" w14:textId="77777777" w:rsidR="003F2830" w:rsidRDefault="003F2830" w:rsidP="003F2830">
      <w:pPr>
        <w:pStyle w:val="BodyText2"/>
        <w:keepNext/>
        <w:keepLines/>
        <w:ind w:left="0"/>
      </w:pPr>
    </w:p>
    <w:p w14:paraId="351DF193" w14:textId="77777777" w:rsidR="00EC2A0F" w:rsidRDefault="003F2830" w:rsidP="00EC2A0F">
      <w:pPr>
        <w:pStyle w:val="BodyText2"/>
        <w:keepNext/>
        <w:keepLines/>
        <w:ind w:left="0"/>
        <w:rPr>
          <w:u w:val="single"/>
        </w:rPr>
      </w:pPr>
      <w:r>
        <w:br w:type="page"/>
      </w:r>
      <w:r w:rsidR="00EC2A0F" w:rsidRPr="001A2D2A">
        <w:rPr>
          <w:u w:val="single"/>
        </w:rPr>
        <w:lastRenderedPageBreak/>
        <w:t>State Transition</w:t>
      </w:r>
      <w:r w:rsidR="00EC2A0F">
        <w:rPr>
          <w:u w:val="single"/>
        </w:rPr>
        <w:t xml:space="preserve"> Diagram: Advertisement</w:t>
      </w:r>
    </w:p>
    <w:p w14:paraId="58C9566A" w14:textId="77777777" w:rsidR="00EC2A0F" w:rsidRPr="001A2D2A" w:rsidRDefault="00106735" w:rsidP="00EC2A0F">
      <w:pPr>
        <w:pStyle w:val="BodyText2"/>
        <w:keepNext/>
        <w:keepLines/>
        <w:ind w:left="0"/>
        <w:rPr>
          <w:u w:val="single"/>
        </w:rPr>
      </w:pPr>
      <w:r>
        <w:rPr>
          <w:noProof/>
        </w:rPr>
        <w:drawing>
          <wp:anchor distT="0" distB="0" distL="114300" distR="114300" simplePos="0" relativeHeight="251659776" behindDoc="0" locked="0" layoutInCell="1" allowOverlap="1" wp14:anchorId="0820D789" wp14:editId="6EF95E7C">
            <wp:simplePos x="0" y="0"/>
            <wp:positionH relativeFrom="column">
              <wp:posOffset>13970</wp:posOffset>
            </wp:positionH>
            <wp:positionV relativeFrom="paragraph">
              <wp:posOffset>43815</wp:posOffset>
            </wp:positionV>
            <wp:extent cx="6031865" cy="4942840"/>
            <wp:effectExtent l="0" t="0" r="0" b="0"/>
            <wp:wrapNone/>
            <wp:docPr id="25" name="Picture 25" descr="Screen Shot 2013-10-09 a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 Shot 2013-10-09 at 8"/>
                    <pic:cNvPicPr>
                      <a:picLocks noChangeAspect="1" noChangeArrowheads="1"/>
                    </pic:cNvPicPr>
                  </pic:nvPicPr>
                  <pic:blipFill>
                    <a:blip r:embed="rId26">
                      <a:extLst>
                        <a:ext uri="{28A0092B-C50C-407E-A947-70E740481C1C}">
                          <a14:useLocalDpi xmlns:a14="http://schemas.microsoft.com/office/drawing/2010/main" val="0"/>
                        </a:ext>
                      </a:extLst>
                    </a:blip>
                    <a:srcRect l="5403" t="-1646" r="10298" b="-412"/>
                    <a:stretch>
                      <a:fillRect/>
                    </a:stretch>
                  </pic:blipFill>
                  <pic:spPr bwMode="auto">
                    <a:xfrm>
                      <a:off x="0" y="0"/>
                      <a:ext cx="6031865" cy="4942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04FB52" w14:textId="77777777" w:rsidR="00EC2A0F" w:rsidRDefault="00EC2A0F" w:rsidP="00EC2A0F">
      <w:pPr>
        <w:pStyle w:val="BodyText2"/>
        <w:keepNext/>
        <w:keepLines/>
        <w:ind w:left="0"/>
      </w:pPr>
    </w:p>
    <w:p w14:paraId="3D2A5853" w14:textId="77777777" w:rsidR="00EC2A0F" w:rsidRDefault="00EC2A0F" w:rsidP="00EC2A0F">
      <w:pPr>
        <w:pStyle w:val="BodyText2"/>
        <w:keepNext/>
        <w:keepLines/>
        <w:ind w:left="0"/>
      </w:pPr>
    </w:p>
    <w:p w14:paraId="1C8B3255" w14:textId="77777777" w:rsidR="00797251" w:rsidRDefault="00EC2A0F" w:rsidP="00625FB5">
      <w:pPr>
        <w:pStyle w:val="Heading2"/>
      </w:pPr>
      <w:r>
        <w:br w:type="page"/>
      </w:r>
      <w:bookmarkStart w:id="165" w:name="_Toc247782533"/>
      <w:r w:rsidR="00797251">
        <w:lastRenderedPageBreak/>
        <w:t>5.3 Conceptual Data Model</w:t>
      </w:r>
      <w:bookmarkEnd w:id="164"/>
      <w:r w:rsidR="00920E35">
        <w:t xml:space="preserve"> - Database</w:t>
      </w:r>
      <w:bookmarkEnd w:id="165"/>
    </w:p>
    <w:p w14:paraId="2316B9FA" w14:textId="77777777" w:rsidR="00797251" w:rsidRDefault="006170F1">
      <w:pPr>
        <w:pStyle w:val="BodyText2"/>
        <w:tabs>
          <w:tab w:val="clear" w:pos="1080"/>
          <w:tab w:val="clear" w:pos="1440"/>
          <w:tab w:val="clear" w:pos="1800"/>
          <w:tab w:val="left" w:pos="360"/>
          <w:tab w:val="left" w:pos="450"/>
        </w:tabs>
      </w:pPr>
      <w:r>
        <w:softHyphen/>
      </w:r>
      <w:r w:rsidR="00797251">
        <w:t xml:space="preserve">  </w:t>
      </w:r>
    </w:p>
    <w:bookmarkStart w:id="166" w:name="_Toc517694308"/>
    <w:p w14:paraId="39E97028" w14:textId="77777777" w:rsidR="00797251" w:rsidRDefault="00106735">
      <w:pPr>
        <w:pStyle w:val="Heading2"/>
      </w:pPr>
      <w:r>
        <w:rPr>
          <w:noProof/>
        </w:rPr>
        <mc:AlternateContent>
          <mc:Choice Requires="wps">
            <w:drawing>
              <wp:anchor distT="45720" distB="45720" distL="114300" distR="114300" simplePos="0" relativeHeight="251658752" behindDoc="0" locked="0" layoutInCell="1" allowOverlap="1" wp14:anchorId="6FAAB255" wp14:editId="02884751">
                <wp:simplePos x="0" y="0"/>
                <wp:positionH relativeFrom="column">
                  <wp:posOffset>0</wp:posOffset>
                </wp:positionH>
                <wp:positionV relativeFrom="paragraph">
                  <wp:posOffset>7717155</wp:posOffset>
                </wp:positionV>
                <wp:extent cx="5471160" cy="40259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402590"/>
                        </a:xfrm>
                        <a:prstGeom prst="rect">
                          <a:avLst/>
                        </a:prstGeom>
                        <a:solidFill>
                          <a:srgbClr val="FFFFFF"/>
                        </a:solidFill>
                        <a:ln w="9525">
                          <a:solidFill>
                            <a:srgbClr val="FFFFFF"/>
                          </a:solidFill>
                          <a:miter lim="800000"/>
                          <a:headEnd/>
                          <a:tailEnd/>
                        </a:ln>
                      </wps:spPr>
                      <wps:txbx>
                        <w:txbxContent>
                          <w:p w14:paraId="222BAAD4" w14:textId="77777777" w:rsidR="00797DAD" w:rsidRPr="00552EBD" w:rsidRDefault="00797DAD" w:rsidP="008D12F9">
                            <w:pPr>
                              <w:numPr>
                                <w:ilvl w:val="0"/>
                                <w:numId w:val="34"/>
                              </w:numPr>
                              <w:rPr>
                                <w:sz w:val="20"/>
                              </w:rPr>
                            </w:pPr>
                            <w:r w:rsidRPr="00552EBD">
                              <w:rPr>
                                <w:sz w:val="20"/>
                              </w:rPr>
                              <w:t>All the foreign keys without a primary key have a unique key assigned and the connectors don’t reflect the actual relationships.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607.65pt;width:430.8pt;height:31.7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" strokecolor="white">
                <v:textbox style="mso-fit-shape-to-text:t">
                  <w:txbxContent>
                    <w:p w:rsidR="000758F6" w:rsidRPr="00552EBD" w:rsidRDefault="000758F6" w:rsidP="008D12F9">
                      <w:pPr>
                        <w:numPr>
                          <w:ilvl w:val="0"/>
                          <w:numId w:val="34"/>
                        </w:numPr>
                        <w:rPr>
                          <w:sz w:val="20"/>
                        </w:rPr>
                      </w:pPr>
                      <w:r w:rsidRPr="00552EBD">
                        <w:rPr>
                          <w:sz w:val="20"/>
                        </w:rPr>
                        <w:t>All the foreign keys without a primary</w:t>
                      </w:r>
                      <w:r w:rsidR="00A618F6" w:rsidRPr="00552EBD">
                        <w:rPr>
                          <w:sz w:val="20"/>
                        </w:rPr>
                        <w:t xml:space="preserve"> key have a unique key assigned and the connectors don’t reflect the actual relationships.</w:t>
                      </w:r>
                    </w:p>
                  </w:txbxContent>
                </v:textbox>
                <w10:wrap type="square"/>
              </v:shape>
            </w:pict>
          </mc:Fallback>
        </mc:AlternateContent>
      </w:r>
      <w:r>
        <w:rPr>
          <w:noProof/>
        </w:rPr>
        <w:drawing>
          <wp:anchor distT="0" distB="0" distL="114300" distR="114300" simplePos="0" relativeHeight="251657728" behindDoc="0" locked="0" layoutInCell="1" allowOverlap="1" wp14:anchorId="41249936" wp14:editId="34167B98">
            <wp:simplePos x="0" y="0"/>
            <wp:positionH relativeFrom="column">
              <wp:posOffset>0</wp:posOffset>
            </wp:positionH>
            <wp:positionV relativeFrom="margin">
              <wp:align>center</wp:align>
            </wp:positionV>
            <wp:extent cx="5956300" cy="77279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6300" cy="77279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6EB9">
        <w:br w:type="page"/>
      </w:r>
      <w:bookmarkStart w:id="167" w:name="_Toc247782534"/>
      <w:r w:rsidR="00124435">
        <w:lastRenderedPageBreak/>
        <w:t>5.4</w:t>
      </w:r>
      <w:r w:rsidR="00797251">
        <w:t xml:space="preserve"> Screen</w:t>
      </w:r>
      <w:r w:rsidR="00E65EE2">
        <w:t>s</w:t>
      </w:r>
      <w:r w:rsidR="009238A9">
        <w:t>hots</w:t>
      </w:r>
      <w:bookmarkEnd w:id="166"/>
      <w:bookmarkEnd w:id="167"/>
    </w:p>
    <w:p w14:paraId="4B807B2F" w14:textId="77777777" w:rsidR="00797251" w:rsidRDefault="00D3125D" w:rsidP="00D3125D">
      <w:pPr>
        <w:pStyle w:val="BodyText2"/>
        <w:numPr>
          <w:ilvl w:val="0"/>
          <w:numId w:val="37"/>
        </w:numPr>
      </w:pPr>
      <w:r>
        <w:t>The following images are prelimina</w:t>
      </w:r>
      <w:r w:rsidR="00637C76">
        <w:t>ry</w:t>
      </w:r>
      <w:r w:rsidR="00767414">
        <w:t xml:space="preserve"> and</w:t>
      </w:r>
      <w:r w:rsidR="00637C76">
        <w:t xml:space="preserve"> partial-design sketches</w:t>
      </w:r>
      <w:r w:rsidR="00767414">
        <w:t>,</w:t>
      </w:r>
      <w:r w:rsidR="00637C76">
        <w:t xml:space="preserve"> and will be subjected to change.</w:t>
      </w:r>
    </w:p>
    <w:p w14:paraId="1B028CF3" w14:textId="77777777" w:rsidR="00637C76" w:rsidRDefault="00106735" w:rsidP="00637C76">
      <w:pPr>
        <w:pStyle w:val="BodyText2"/>
      </w:pPr>
      <w:r>
        <w:rPr>
          <w:noProof/>
        </w:rPr>
        <w:drawing>
          <wp:inline distT="0" distB="0" distL="0" distR="0" wp14:anchorId="5D9051EE" wp14:editId="04A3FDE4">
            <wp:extent cx="5486400" cy="3084830"/>
            <wp:effectExtent l="0" t="0" r="0" b="0"/>
            <wp:docPr id="2" name="Picture 2"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86400" cy="3084830"/>
                    </a:xfrm>
                    <a:prstGeom prst="rect">
                      <a:avLst/>
                    </a:prstGeom>
                    <a:noFill/>
                    <a:ln>
                      <a:noFill/>
                    </a:ln>
                  </pic:spPr>
                </pic:pic>
              </a:graphicData>
            </a:graphic>
          </wp:inline>
        </w:drawing>
      </w:r>
    </w:p>
    <w:p w14:paraId="4BE5F5B5" w14:textId="77777777" w:rsidR="009238A9" w:rsidRDefault="009238A9">
      <w:pPr>
        <w:pStyle w:val="BodyText2"/>
      </w:pPr>
    </w:p>
    <w:p w14:paraId="500FF9C5" w14:textId="77777777" w:rsidR="00797251" w:rsidRDefault="00106735" w:rsidP="000C17D7">
      <w:pPr>
        <w:pStyle w:val="Heading2"/>
      </w:pPr>
      <w:bookmarkStart w:id="168" w:name="_Toc517694310"/>
      <w:r>
        <w:rPr>
          <w:noProof/>
        </w:rPr>
        <w:drawing>
          <wp:anchor distT="0" distB="0" distL="114300" distR="114300" simplePos="0" relativeHeight="251661824" behindDoc="0" locked="0" layoutInCell="1" allowOverlap="1" wp14:anchorId="224FD2EB" wp14:editId="6B5B58F6">
            <wp:simplePos x="0" y="0"/>
            <wp:positionH relativeFrom="margin">
              <wp:align>center</wp:align>
            </wp:positionH>
            <wp:positionV relativeFrom="paragraph">
              <wp:posOffset>99695</wp:posOffset>
            </wp:positionV>
            <wp:extent cx="3407410" cy="4226560"/>
            <wp:effectExtent l="0" t="0" r="0" b="0"/>
            <wp:wrapNone/>
            <wp:docPr id="27" name="Picture 27" descr="tuto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utorProfil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07410" cy="4226560"/>
                    </a:xfrm>
                    <a:prstGeom prst="rect">
                      <a:avLst/>
                    </a:prstGeom>
                    <a:noFill/>
                    <a:ln>
                      <a:noFill/>
                    </a:ln>
                  </pic:spPr>
                </pic:pic>
              </a:graphicData>
            </a:graphic>
            <wp14:sizeRelH relativeFrom="page">
              <wp14:pctWidth>0</wp14:pctWidth>
            </wp14:sizeRelH>
            <wp14:sizeRelV relativeFrom="page">
              <wp14:pctHeight>0</wp14:pctHeight>
            </wp14:sizeRelV>
          </wp:anchor>
        </w:drawing>
      </w:r>
      <w:r w:rsidR="00742FB3">
        <w:br w:type="page"/>
      </w:r>
      <w:bookmarkStart w:id="169" w:name="_Toc247782535"/>
      <w:r w:rsidR="000C17D7">
        <w:lastRenderedPageBreak/>
        <w:t>5.5</w:t>
      </w:r>
      <w:r w:rsidR="00797251">
        <w:t xml:space="preserve"> </w:t>
      </w:r>
      <w:r w:rsidR="000C17D7">
        <w:t>Test Plan</w:t>
      </w:r>
      <w:bookmarkEnd w:id="168"/>
      <w:bookmarkEnd w:id="169"/>
    </w:p>
    <w:p w14:paraId="0FEDCC51" w14:textId="77777777" w:rsidR="00797251" w:rsidRDefault="00386EE2" w:rsidP="000C17D7">
      <w:pPr>
        <w:pStyle w:val="BodyText2"/>
      </w:pPr>
      <w:r>
        <w:t>Test plan will be provided later.</w:t>
      </w:r>
    </w:p>
    <w:p w14:paraId="30C3F96C" w14:textId="77777777" w:rsidR="00797251" w:rsidRDefault="00797251">
      <w:pPr>
        <w:pStyle w:val="BodyText2"/>
      </w:pPr>
    </w:p>
    <w:p w14:paraId="69446E56" w14:textId="77777777" w:rsidR="002F043E" w:rsidRDefault="002F043E">
      <w:pPr>
        <w:pStyle w:val="BodyText2"/>
      </w:pPr>
    </w:p>
    <w:p w14:paraId="0149CBBD" w14:textId="77777777" w:rsidR="00797251" w:rsidRDefault="00797251">
      <w:pPr>
        <w:pStyle w:val="Heading1"/>
      </w:pPr>
      <w:bookmarkStart w:id="170" w:name="_Toc247782536"/>
      <w:r>
        <w:lastRenderedPageBreak/>
        <w:t>6.  Assumptions and Constraints</w:t>
      </w:r>
      <w:bookmarkEnd w:id="170"/>
    </w:p>
    <w:p w14:paraId="0719B3C2" w14:textId="77777777" w:rsidR="00797251" w:rsidRDefault="00797251">
      <w:pPr>
        <w:pStyle w:val="heading1underline"/>
      </w:pPr>
    </w:p>
    <w:p w14:paraId="0011BF65" w14:textId="77777777" w:rsidR="00797251" w:rsidRDefault="00797251">
      <w:pPr>
        <w:pStyle w:val="Heading2"/>
      </w:pPr>
      <w:bookmarkStart w:id="171" w:name="_Toc247782537"/>
      <w:r>
        <w:t>6.1 ASSUMPTIONS</w:t>
      </w:r>
      <w:bookmarkEnd w:id="171"/>
    </w:p>
    <w:p w14:paraId="43E84139" w14:textId="77777777" w:rsidR="00797251" w:rsidRDefault="00797251">
      <w:pPr>
        <w:pStyle w:val="BodyText2"/>
      </w:pPr>
      <w:r>
        <w:t>The following is a list of assumptions:</w:t>
      </w:r>
    </w:p>
    <w:p w14:paraId="401AFA64" w14:textId="77777777" w:rsidR="00A13F68" w:rsidRDefault="002E37C4" w:rsidP="001E6259">
      <w:pPr>
        <w:pStyle w:val="BodyText2"/>
        <w:numPr>
          <w:ilvl w:val="0"/>
          <w:numId w:val="19"/>
        </w:numPr>
      </w:pPr>
      <w:r>
        <w:t>Only people who are 18 and older can order.</w:t>
      </w:r>
    </w:p>
    <w:p w14:paraId="6604B38E" w14:textId="77777777" w:rsidR="00797251" w:rsidRDefault="002E37C4">
      <w:pPr>
        <w:pStyle w:val="BodyText2"/>
        <w:numPr>
          <w:ilvl w:val="0"/>
          <w:numId w:val="19"/>
        </w:numPr>
      </w:pPr>
      <w:r>
        <w:t>Any 16-digit credit card number is assumed to be a valid card.</w:t>
      </w:r>
    </w:p>
    <w:p w14:paraId="5D6937A2" w14:textId="77777777" w:rsidR="002E37C4" w:rsidRDefault="002E37C4">
      <w:pPr>
        <w:pStyle w:val="BodyText2"/>
        <w:numPr>
          <w:ilvl w:val="0"/>
          <w:numId w:val="19"/>
        </w:numPr>
      </w:pPr>
      <w:r>
        <w:t>Tutors have a high school degree or an equivalent at a minimum</w:t>
      </w:r>
    </w:p>
    <w:p w14:paraId="28883505" w14:textId="77777777" w:rsidR="002E37C4" w:rsidRDefault="002E37C4">
      <w:pPr>
        <w:pStyle w:val="BodyText2"/>
        <w:numPr>
          <w:ilvl w:val="0"/>
          <w:numId w:val="19"/>
        </w:numPr>
      </w:pPr>
      <w:r>
        <w:t>Tutors are older than 18 years</w:t>
      </w:r>
    </w:p>
    <w:p w14:paraId="0C66BB44" w14:textId="77777777" w:rsidR="00DF1D7C" w:rsidRDefault="00DF1D7C">
      <w:pPr>
        <w:pStyle w:val="BodyText2"/>
        <w:numPr>
          <w:ilvl w:val="0"/>
          <w:numId w:val="19"/>
        </w:numPr>
      </w:pPr>
      <w:r>
        <w:t>Users already have a working email accounts</w:t>
      </w:r>
    </w:p>
    <w:p w14:paraId="5C2AC6E4" w14:textId="77777777" w:rsidR="00797251" w:rsidRDefault="00797251">
      <w:pPr>
        <w:pStyle w:val="BodyText2"/>
      </w:pPr>
    </w:p>
    <w:p w14:paraId="701CF297" w14:textId="77777777" w:rsidR="00797251" w:rsidRDefault="00797251">
      <w:pPr>
        <w:pStyle w:val="Heading2"/>
      </w:pPr>
      <w:bookmarkStart w:id="172" w:name="_Toc247782538"/>
      <w:r>
        <w:t>6.2 CONSTRAINTS</w:t>
      </w:r>
      <w:bookmarkEnd w:id="172"/>
    </w:p>
    <w:p w14:paraId="21937BED" w14:textId="77777777" w:rsidR="00797251" w:rsidRDefault="00797251">
      <w:pPr>
        <w:pStyle w:val="BodyText2"/>
      </w:pPr>
      <w:r>
        <w:t>The following is a list of constraints:</w:t>
      </w:r>
    </w:p>
    <w:p w14:paraId="3205EA52" w14:textId="77777777" w:rsidR="00797251" w:rsidRDefault="00733330" w:rsidP="00733330">
      <w:pPr>
        <w:pStyle w:val="BodyText2"/>
        <w:numPr>
          <w:ilvl w:val="0"/>
          <w:numId w:val="19"/>
        </w:numPr>
      </w:pPr>
      <w:r>
        <w:t>Team lacks web development skills</w:t>
      </w:r>
    </w:p>
    <w:p w14:paraId="27FB209C" w14:textId="77777777" w:rsidR="00797251" w:rsidRDefault="002E37C4">
      <w:pPr>
        <w:pStyle w:val="BodyText2"/>
        <w:numPr>
          <w:ilvl w:val="0"/>
          <w:numId w:val="19"/>
        </w:numPr>
      </w:pPr>
      <w:r>
        <w:t>Team lacks knowledge in database system</w:t>
      </w:r>
    </w:p>
    <w:p w14:paraId="681ECBD3" w14:textId="77777777" w:rsidR="00797251" w:rsidRDefault="008C0B79">
      <w:pPr>
        <w:pStyle w:val="BodyText2"/>
        <w:numPr>
          <w:ilvl w:val="0"/>
          <w:numId w:val="19"/>
        </w:numPr>
      </w:pPr>
      <w:r>
        <w:t>Not all the members are always available to meet at a specific time</w:t>
      </w:r>
    </w:p>
    <w:p w14:paraId="007E3E9D" w14:textId="77777777" w:rsidR="002E37C4" w:rsidRDefault="002E37C4">
      <w:pPr>
        <w:pStyle w:val="BodyText2"/>
        <w:numPr>
          <w:ilvl w:val="0"/>
          <w:numId w:val="19"/>
        </w:numPr>
      </w:pPr>
      <w:r>
        <w:t>Not all the</w:t>
      </w:r>
      <w:r w:rsidR="00D77F83">
        <w:t xml:space="preserve"> members are familiar with either Mac OS or Windows</w:t>
      </w:r>
    </w:p>
    <w:p w14:paraId="0634C22A" w14:textId="77777777" w:rsidR="002E37C4" w:rsidRDefault="002E37C4">
      <w:pPr>
        <w:pStyle w:val="BodyText2"/>
        <w:numPr>
          <w:ilvl w:val="0"/>
          <w:numId w:val="19"/>
        </w:numPr>
      </w:pPr>
      <w:r>
        <w:t>The website has to be responsive on P</w:t>
      </w:r>
      <w:r w:rsidR="0054375A">
        <w:t>Cs, smartphones, and tablet PCs</w:t>
      </w:r>
    </w:p>
    <w:p w14:paraId="3109706B" w14:textId="77777777" w:rsidR="0054375A" w:rsidRDefault="006E7842">
      <w:pPr>
        <w:pStyle w:val="BodyText2"/>
        <w:numPr>
          <w:ilvl w:val="0"/>
          <w:numId w:val="19"/>
        </w:numPr>
      </w:pPr>
      <w:r>
        <w:t>S</w:t>
      </w:r>
      <w:r w:rsidR="005B1D95">
        <w:t>erver is not guaranteed to have a 100% uptime</w:t>
      </w:r>
    </w:p>
    <w:p w14:paraId="522A8FD2" w14:textId="77777777" w:rsidR="00797251" w:rsidRDefault="00797251">
      <w:pPr>
        <w:pStyle w:val="BodyText2"/>
        <w:keepNext/>
        <w:keepLines/>
      </w:pPr>
    </w:p>
    <w:p w14:paraId="45DC48C3" w14:textId="77777777" w:rsidR="00733330" w:rsidRDefault="00733330" w:rsidP="00733330">
      <w:pPr>
        <w:pStyle w:val="Heading2"/>
      </w:pPr>
      <w:bookmarkStart w:id="173" w:name="_Toc247782539"/>
      <w:r>
        <w:t>6.3 Out of Scope material</w:t>
      </w:r>
      <w:bookmarkEnd w:id="173"/>
    </w:p>
    <w:p w14:paraId="2EE03E5A" w14:textId="77777777" w:rsidR="00733330" w:rsidRDefault="00733330" w:rsidP="00733330">
      <w:pPr>
        <w:pStyle w:val="BodyText2"/>
      </w:pPr>
      <w:r>
        <w:t>The following is a list of “out of scope” material:</w:t>
      </w:r>
    </w:p>
    <w:p w14:paraId="6BC4D08B" w14:textId="77777777" w:rsidR="00733330" w:rsidRDefault="00733330" w:rsidP="00733330">
      <w:pPr>
        <w:pStyle w:val="BodyText2"/>
        <w:numPr>
          <w:ilvl w:val="0"/>
          <w:numId w:val="19"/>
        </w:numPr>
      </w:pPr>
      <w:r>
        <w:t>Post Project maintenance is not covered</w:t>
      </w:r>
    </w:p>
    <w:p w14:paraId="78815A21" w14:textId="77777777" w:rsidR="00733330" w:rsidRDefault="00D13C50" w:rsidP="00733330">
      <w:pPr>
        <w:pStyle w:val="BodyText2"/>
        <w:numPr>
          <w:ilvl w:val="0"/>
          <w:numId w:val="19"/>
        </w:numPr>
      </w:pPr>
      <w:r>
        <w:t>Backend interface for updating the website is not implemented</w:t>
      </w:r>
    </w:p>
    <w:p w14:paraId="156BAB16" w14:textId="77777777" w:rsidR="00733330" w:rsidRDefault="00D13C50" w:rsidP="00733330">
      <w:pPr>
        <w:pStyle w:val="BodyText2"/>
        <w:numPr>
          <w:ilvl w:val="0"/>
          <w:numId w:val="19"/>
        </w:numPr>
      </w:pPr>
      <w:r>
        <w:t>Copyrighting the source code is not covered</w:t>
      </w:r>
    </w:p>
    <w:p w14:paraId="5E8F31A6" w14:textId="77777777" w:rsidR="00D13C50" w:rsidRDefault="00D13C50" w:rsidP="00733330">
      <w:pPr>
        <w:pStyle w:val="BodyText2"/>
        <w:numPr>
          <w:ilvl w:val="0"/>
          <w:numId w:val="19"/>
        </w:numPr>
      </w:pPr>
      <w:r>
        <w:t>Consideration for exceptionally high traffic into the website is not considered</w:t>
      </w:r>
    </w:p>
    <w:p w14:paraId="36709229" w14:textId="77777777" w:rsidR="00D13C50" w:rsidRDefault="00D13C50" w:rsidP="00733330">
      <w:pPr>
        <w:pStyle w:val="BodyText2"/>
        <w:numPr>
          <w:ilvl w:val="0"/>
          <w:numId w:val="19"/>
        </w:numPr>
      </w:pPr>
      <w:r>
        <w:t>Server maintenance is not considered</w:t>
      </w:r>
    </w:p>
    <w:p w14:paraId="17A3F51B" w14:textId="77777777" w:rsidR="00733330" w:rsidRDefault="00733330" w:rsidP="00733330">
      <w:pPr>
        <w:pStyle w:val="BodyText2"/>
        <w:keepNext/>
        <w:keepLines/>
      </w:pPr>
    </w:p>
    <w:p w14:paraId="07FEC7DB" w14:textId="77777777" w:rsidR="00797251" w:rsidRDefault="00797251">
      <w:pPr>
        <w:pStyle w:val="BodyText2"/>
      </w:pPr>
    </w:p>
    <w:p w14:paraId="5445D521" w14:textId="77777777" w:rsidR="00797251" w:rsidRDefault="00797251">
      <w:pPr>
        <w:pStyle w:val="BodyText2"/>
      </w:pPr>
    </w:p>
    <w:p w14:paraId="160E3226" w14:textId="77777777" w:rsidR="00797251" w:rsidRDefault="00797251">
      <w:pPr>
        <w:pStyle w:val="Heading1"/>
      </w:pPr>
      <w:bookmarkStart w:id="174" w:name="_Toc247782540"/>
      <w:r>
        <w:lastRenderedPageBreak/>
        <w:t xml:space="preserve">7.  </w:t>
      </w:r>
      <w:bookmarkStart w:id="175" w:name="_Toc469714138"/>
      <w:r>
        <w:t>Delivery and Schedule</w:t>
      </w:r>
      <w:bookmarkEnd w:id="175"/>
      <w:bookmarkEnd w:id="174"/>
    </w:p>
    <w:p w14:paraId="39A6A982" w14:textId="77777777" w:rsidR="00797251" w:rsidRDefault="00797251">
      <w:pPr>
        <w:pStyle w:val="BodyText1"/>
        <w:rPr>
          <w:sz w:val="24"/>
          <w:u w:val="single"/>
        </w:rPr>
      </w:pPr>
    </w:p>
    <w:p w14:paraId="49C1A190" w14:textId="77777777" w:rsidR="00797251" w:rsidRDefault="00797251">
      <w:pPr>
        <w:pStyle w:val="BodyText1"/>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1315"/>
        <w:gridCol w:w="1295"/>
        <w:gridCol w:w="1350"/>
        <w:gridCol w:w="2448"/>
      </w:tblGrid>
      <w:tr w:rsidR="00773733" w14:paraId="463F9166" w14:textId="77777777" w:rsidTr="00DC5B61">
        <w:trPr>
          <w:trHeight w:val="20"/>
        </w:trPr>
        <w:tc>
          <w:tcPr>
            <w:tcW w:w="2088" w:type="dxa"/>
            <w:shd w:val="clear" w:color="auto" w:fill="CCFFFF"/>
          </w:tcPr>
          <w:p w14:paraId="245FFA24" w14:textId="77777777" w:rsidR="00797251" w:rsidRDefault="00797251" w:rsidP="00DC5B61">
            <w:pPr>
              <w:pStyle w:val="BodyText1"/>
              <w:ind w:left="0"/>
            </w:pPr>
            <w:r>
              <w:t>Task/Milestone Description</w:t>
            </w:r>
          </w:p>
        </w:tc>
        <w:tc>
          <w:tcPr>
            <w:tcW w:w="1315" w:type="dxa"/>
            <w:shd w:val="clear" w:color="auto" w:fill="CCFFFF"/>
          </w:tcPr>
          <w:p w14:paraId="110BEEFA" w14:textId="77777777" w:rsidR="00797251" w:rsidRDefault="00797251" w:rsidP="00DC5B61">
            <w:pPr>
              <w:pStyle w:val="BodyText1"/>
              <w:ind w:left="0"/>
            </w:pPr>
            <w:r>
              <w:t>Anticipated Start Date</w:t>
            </w:r>
          </w:p>
        </w:tc>
        <w:tc>
          <w:tcPr>
            <w:tcW w:w="1295" w:type="dxa"/>
            <w:shd w:val="clear" w:color="auto" w:fill="CCFFFF"/>
          </w:tcPr>
          <w:p w14:paraId="11DBB3A1" w14:textId="77777777" w:rsidR="00797251" w:rsidRDefault="00797251" w:rsidP="00DC5B61">
            <w:pPr>
              <w:pStyle w:val="BodyText1"/>
              <w:ind w:left="0"/>
            </w:pPr>
            <w:r>
              <w:t>Anticipated End Date</w:t>
            </w:r>
          </w:p>
        </w:tc>
        <w:tc>
          <w:tcPr>
            <w:tcW w:w="1350" w:type="dxa"/>
            <w:shd w:val="clear" w:color="auto" w:fill="CCFFFF"/>
          </w:tcPr>
          <w:p w14:paraId="3486F3EB" w14:textId="77777777" w:rsidR="00797251" w:rsidRDefault="00797251" w:rsidP="00DC5B61">
            <w:pPr>
              <w:pStyle w:val="BodyText1"/>
              <w:ind w:left="0"/>
            </w:pPr>
            <w:r>
              <w:t>Status</w:t>
            </w:r>
          </w:p>
        </w:tc>
        <w:tc>
          <w:tcPr>
            <w:tcW w:w="2448" w:type="dxa"/>
            <w:shd w:val="clear" w:color="auto" w:fill="CCFFFF"/>
          </w:tcPr>
          <w:p w14:paraId="38483C56" w14:textId="77777777" w:rsidR="00797251" w:rsidRDefault="00797251" w:rsidP="00DC5B61">
            <w:pPr>
              <w:pStyle w:val="BodyText1"/>
              <w:ind w:left="0"/>
            </w:pPr>
            <w:r>
              <w:t>Comments</w:t>
            </w:r>
          </w:p>
        </w:tc>
      </w:tr>
      <w:tr w:rsidR="00652E82" w14:paraId="7950CC70" w14:textId="77777777" w:rsidTr="00DC5B61">
        <w:trPr>
          <w:trHeight w:val="20"/>
        </w:trPr>
        <w:tc>
          <w:tcPr>
            <w:tcW w:w="2088" w:type="dxa"/>
          </w:tcPr>
          <w:p w14:paraId="0FB9CDF3" w14:textId="77777777" w:rsidR="00652E82" w:rsidRDefault="00652E82" w:rsidP="00DC5B61">
            <w:pPr>
              <w:pStyle w:val="BodyText1"/>
              <w:ind w:left="0"/>
            </w:pPr>
            <w:r>
              <w:t>Prepare Requirements and UML diagram</w:t>
            </w:r>
          </w:p>
        </w:tc>
        <w:tc>
          <w:tcPr>
            <w:tcW w:w="1315" w:type="dxa"/>
          </w:tcPr>
          <w:p w14:paraId="661E9939" w14:textId="77777777" w:rsidR="00652E82" w:rsidRDefault="00A13F68" w:rsidP="00DC5B61">
            <w:pPr>
              <w:pStyle w:val="BodyText1"/>
              <w:ind w:left="0"/>
            </w:pPr>
            <w:r>
              <w:t>9-1</w:t>
            </w:r>
            <w:r w:rsidR="0011503B">
              <w:t>0-201</w:t>
            </w:r>
            <w:r>
              <w:t>3</w:t>
            </w:r>
          </w:p>
        </w:tc>
        <w:tc>
          <w:tcPr>
            <w:tcW w:w="1295" w:type="dxa"/>
          </w:tcPr>
          <w:p w14:paraId="3EE91785" w14:textId="77777777" w:rsidR="00652E82" w:rsidRDefault="00A13F68" w:rsidP="00DC5B61">
            <w:pPr>
              <w:pStyle w:val="BodyText1"/>
              <w:ind w:left="0"/>
            </w:pPr>
            <w:r>
              <w:t>10-10</w:t>
            </w:r>
            <w:r w:rsidR="001E6259">
              <w:t>-201</w:t>
            </w:r>
            <w:r>
              <w:t>3</w:t>
            </w:r>
          </w:p>
        </w:tc>
        <w:tc>
          <w:tcPr>
            <w:tcW w:w="1350" w:type="dxa"/>
          </w:tcPr>
          <w:p w14:paraId="0F380DCE" w14:textId="77777777" w:rsidR="00652E82" w:rsidRDefault="00E46537" w:rsidP="00DC5B61">
            <w:pPr>
              <w:pStyle w:val="BodyText1"/>
              <w:ind w:left="0"/>
            </w:pPr>
            <w:r>
              <w:t>Completed</w:t>
            </w:r>
          </w:p>
        </w:tc>
        <w:tc>
          <w:tcPr>
            <w:tcW w:w="2448" w:type="dxa"/>
          </w:tcPr>
          <w:p w14:paraId="74764C0F" w14:textId="77777777" w:rsidR="00652E82" w:rsidRDefault="00E46537" w:rsidP="00DC5B61">
            <w:pPr>
              <w:pStyle w:val="BodyText1"/>
              <w:ind w:left="0"/>
            </w:pPr>
            <w:r>
              <w:t>Completed all the UMLs and requirements</w:t>
            </w:r>
            <w:r w:rsidR="000C76D6">
              <w:t>.</w:t>
            </w:r>
          </w:p>
        </w:tc>
      </w:tr>
      <w:tr w:rsidR="00810279" w14:paraId="32AC775A" w14:textId="77777777" w:rsidTr="00DC5B61">
        <w:trPr>
          <w:trHeight w:val="20"/>
        </w:trPr>
        <w:tc>
          <w:tcPr>
            <w:tcW w:w="2088" w:type="dxa"/>
          </w:tcPr>
          <w:p w14:paraId="2BBFE198" w14:textId="77777777" w:rsidR="00810279" w:rsidRDefault="00810279" w:rsidP="00DC5B61">
            <w:pPr>
              <w:pStyle w:val="BodyText1"/>
              <w:ind w:left="0"/>
            </w:pPr>
            <w:r>
              <w:t>SRA document (</w:t>
            </w:r>
            <w:r w:rsidR="00652E82">
              <w:t xml:space="preserve">Includes project objectives, </w:t>
            </w:r>
            <w:r>
              <w:t>Requirements and UML diagrams)</w:t>
            </w:r>
          </w:p>
        </w:tc>
        <w:tc>
          <w:tcPr>
            <w:tcW w:w="1315" w:type="dxa"/>
          </w:tcPr>
          <w:p w14:paraId="7B3E5643" w14:textId="77777777" w:rsidR="00810279" w:rsidRDefault="001A4C91" w:rsidP="00DC5B61">
            <w:pPr>
              <w:pStyle w:val="BodyText1"/>
              <w:ind w:left="0"/>
            </w:pPr>
            <w:r>
              <w:t>9-15-2013</w:t>
            </w:r>
          </w:p>
        </w:tc>
        <w:tc>
          <w:tcPr>
            <w:tcW w:w="1295" w:type="dxa"/>
          </w:tcPr>
          <w:p w14:paraId="21804493" w14:textId="77777777" w:rsidR="00810279" w:rsidRDefault="00A13F68" w:rsidP="002C3563">
            <w:pPr>
              <w:pStyle w:val="BodyText1"/>
              <w:ind w:left="0"/>
            </w:pPr>
            <w:r>
              <w:t>10-1</w:t>
            </w:r>
            <w:r w:rsidR="002C3563">
              <w:t>7</w:t>
            </w:r>
            <w:r w:rsidR="001E6259">
              <w:t>-201</w:t>
            </w:r>
            <w:r>
              <w:t>3</w:t>
            </w:r>
          </w:p>
        </w:tc>
        <w:tc>
          <w:tcPr>
            <w:tcW w:w="1350" w:type="dxa"/>
          </w:tcPr>
          <w:p w14:paraId="50D3752C" w14:textId="77777777" w:rsidR="00810279" w:rsidRDefault="002C3563" w:rsidP="00DC5B61">
            <w:pPr>
              <w:pStyle w:val="BodyText1"/>
              <w:ind w:left="0"/>
            </w:pPr>
            <w:r>
              <w:t>Completed</w:t>
            </w:r>
          </w:p>
        </w:tc>
        <w:tc>
          <w:tcPr>
            <w:tcW w:w="2448" w:type="dxa"/>
          </w:tcPr>
          <w:p w14:paraId="5B42F48C" w14:textId="77777777" w:rsidR="00810279" w:rsidRDefault="00810279" w:rsidP="00DC5B61">
            <w:pPr>
              <w:pStyle w:val="BodyText1"/>
              <w:ind w:left="0"/>
            </w:pPr>
            <w:r>
              <w:t xml:space="preserve">Deliverable will be the SRA document. All stakeholders agree on the content of the SRA by signing in section 8. </w:t>
            </w:r>
          </w:p>
        </w:tc>
      </w:tr>
      <w:tr w:rsidR="00810279" w14:paraId="7245BEF1" w14:textId="77777777" w:rsidTr="00DC5B61">
        <w:trPr>
          <w:trHeight w:val="20"/>
        </w:trPr>
        <w:tc>
          <w:tcPr>
            <w:tcW w:w="2088" w:type="dxa"/>
          </w:tcPr>
          <w:p w14:paraId="1D6B7F08" w14:textId="77777777" w:rsidR="00810279" w:rsidRDefault="00810279" w:rsidP="00DC5B61">
            <w:pPr>
              <w:pStyle w:val="BodyText1"/>
              <w:ind w:left="0"/>
            </w:pPr>
            <w:r>
              <w:t>Presentation of SRA</w:t>
            </w:r>
          </w:p>
        </w:tc>
        <w:tc>
          <w:tcPr>
            <w:tcW w:w="1315" w:type="dxa"/>
          </w:tcPr>
          <w:p w14:paraId="3FF50663" w14:textId="7E6797DC" w:rsidR="00810279" w:rsidRDefault="00AF20CF" w:rsidP="00DC5B61">
            <w:pPr>
              <w:pStyle w:val="BodyText1"/>
              <w:ind w:left="0"/>
            </w:pPr>
            <w:ins w:id="176" w:author="Santosh Shrestha" w:date="2013-12-04T13:23:00Z">
              <w:r>
                <w:t>10-11-13</w:t>
              </w:r>
            </w:ins>
          </w:p>
        </w:tc>
        <w:tc>
          <w:tcPr>
            <w:tcW w:w="1295" w:type="dxa"/>
          </w:tcPr>
          <w:p w14:paraId="3602CB73" w14:textId="77777777" w:rsidR="00810279" w:rsidRDefault="00A13F68" w:rsidP="001A1087">
            <w:pPr>
              <w:pStyle w:val="BodyText1"/>
              <w:ind w:left="0"/>
            </w:pPr>
            <w:r>
              <w:t>10-15-2013</w:t>
            </w:r>
            <w:r w:rsidR="00810279">
              <w:t xml:space="preserve"> </w:t>
            </w:r>
          </w:p>
        </w:tc>
        <w:tc>
          <w:tcPr>
            <w:tcW w:w="1350" w:type="dxa"/>
          </w:tcPr>
          <w:p w14:paraId="2443B932" w14:textId="77777777" w:rsidR="00810279" w:rsidRDefault="002C3563" w:rsidP="00DC5B61">
            <w:pPr>
              <w:pStyle w:val="BodyText1"/>
              <w:ind w:left="0"/>
            </w:pPr>
            <w:r>
              <w:t>Completed</w:t>
            </w:r>
          </w:p>
        </w:tc>
        <w:tc>
          <w:tcPr>
            <w:tcW w:w="2448" w:type="dxa"/>
          </w:tcPr>
          <w:p w14:paraId="55247267" w14:textId="77777777" w:rsidR="00810279" w:rsidRDefault="000C76D6" w:rsidP="00DC5B61">
            <w:pPr>
              <w:pStyle w:val="BodyText1"/>
              <w:ind w:left="0"/>
            </w:pPr>
            <w:proofErr w:type="gramStart"/>
            <w:r>
              <w:t>Presentation was made by Santosh and Roshan</w:t>
            </w:r>
            <w:proofErr w:type="gramEnd"/>
            <w:r>
              <w:t>.</w:t>
            </w:r>
          </w:p>
        </w:tc>
      </w:tr>
      <w:tr w:rsidR="004043A1" w14:paraId="40C440BA" w14:textId="77777777" w:rsidTr="00DC5B61">
        <w:trPr>
          <w:trHeight w:val="20"/>
        </w:trPr>
        <w:tc>
          <w:tcPr>
            <w:tcW w:w="2088" w:type="dxa"/>
          </w:tcPr>
          <w:p w14:paraId="78BB2878" w14:textId="77777777" w:rsidR="004043A1" w:rsidRDefault="004043A1" w:rsidP="00DC5B61">
            <w:pPr>
              <w:pStyle w:val="BodyText1"/>
              <w:ind w:left="0"/>
            </w:pPr>
            <w:r>
              <w:t>Creating the template (Photoshop design)</w:t>
            </w:r>
          </w:p>
        </w:tc>
        <w:tc>
          <w:tcPr>
            <w:tcW w:w="1315" w:type="dxa"/>
          </w:tcPr>
          <w:p w14:paraId="3F0C8CCA" w14:textId="77777777" w:rsidR="004043A1" w:rsidRDefault="002C3563" w:rsidP="002C3563">
            <w:pPr>
              <w:pStyle w:val="BodyText1"/>
              <w:ind w:left="0"/>
            </w:pPr>
            <w:r>
              <w:t>10-10-2013</w:t>
            </w:r>
          </w:p>
        </w:tc>
        <w:tc>
          <w:tcPr>
            <w:tcW w:w="1295" w:type="dxa"/>
          </w:tcPr>
          <w:p w14:paraId="5F81EB56" w14:textId="77777777" w:rsidR="004043A1" w:rsidRDefault="002C3563" w:rsidP="002C3563">
            <w:pPr>
              <w:pStyle w:val="BodyText1"/>
              <w:ind w:left="0"/>
            </w:pPr>
            <w:r>
              <w:t>10-15-2013</w:t>
            </w:r>
          </w:p>
        </w:tc>
        <w:tc>
          <w:tcPr>
            <w:tcW w:w="1350" w:type="dxa"/>
          </w:tcPr>
          <w:p w14:paraId="162E26CD" w14:textId="77777777" w:rsidR="004043A1" w:rsidRDefault="00106735" w:rsidP="00DC5B61">
            <w:pPr>
              <w:pStyle w:val="BodyText1"/>
              <w:ind w:left="0"/>
            </w:pPr>
            <w:r>
              <w:t>Completed</w:t>
            </w:r>
          </w:p>
        </w:tc>
        <w:tc>
          <w:tcPr>
            <w:tcW w:w="2448" w:type="dxa"/>
          </w:tcPr>
          <w:p w14:paraId="039330D0" w14:textId="77777777" w:rsidR="004043A1" w:rsidRDefault="00106735" w:rsidP="00DC5B61">
            <w:pPr>
              <w:pStyle w:val="BodyText1"/>
              <w:ind w:left="0"/>
            </w:pPr>
            <w:r>
              <w:t>All template design completed</w:t>
            </w:r>
          </w:p>
        </w:tc>
      </w:tr>
      <w:tr w:rsidR="00810279" w14:paraId="365FFB05" w14:textId="77777777" w:rsidTr="00DC5B61">
        <w:trPr>
          <w:trHeight w:val="20"/>
        </w:trPr>
        <w:tc>
          <w:tcPr>
            <w:tcW w:w="2088" w:type="dxa"/>
          </w:tcPr>
          <w:p w14:paraId="43F3FD02" w14:textId="77777777" w:rsidR="00810279" w:rsidRDefault="00652E82" w:rsidP="008A2A1C">
            <w:pPr>
              <w:pStyle w:val="BodyText1"/>
              <w:ind w:left="0"/>
            </w:pPr>
            <w:r>
              <w:t>Web page design and Navigation</w:t>
            </w:r>
            <w:r w:rsidR="004043A1">
              <w:t xml:space="preserve"> (</w:t>
            </w:r>
            <w:r w:rsidR="008A2A1C">
              <w:t xml:space="preserve">converting to </w:t>
            </w:r>
            <w:r w:rsidR="00936441">
              <w:t>HTML</w:t>
            </w:r>
            <w:r w:rsidR="004043A1">
              <w:t>)</w:t>
            </w:r>
          </w:p>
        </w:tc>
        <w:tc>
          <w:tcPr>
            <w:tcW w:w="1315" w:type="dxa"/>
          </w:tcPr>
          <w:p w14:paraId="023DFC9D" w14:textId="77777777" w:rsidR="00810279" w:rsidRDefault="002C3563" w:rsidP="00C85206">
            <w:pPr>
              <w:pStyle w:val="BodyText1"/>
              <w:ind w:left="0"/>
            </w:pPr>
            <w:r>
              <w:t>10-</w:t>
            </w:r>
            <w:r w:rsidR="00C85206">
              <w:t>12</w:t>
            </w:r>
            <w:r>
              <w:t>-2013</w:t>
            </w:r>
          </w:p>
        </w:tc>
        <w:tc>
          <w:tcPr>
            <w:tcW w:w="1295" w:type="dxa"/>
          </w:tcPr>
          <w:p w14:paraId="1F10C012" w14:textId="77777777" w:rsidR="00810279" w:rsidRDefault="002C3563" w:rsidP="00C85206">
            <w:pPr>
              <w:pStyle w:val="BodyText1"/>
              <w:ind w:left="0"/>
            </w:pPr>
            <w:r>
              <w:t>10-</w:t>
            </w:r>
            <w:r w:rsidR="00C85206">
              <w:t>21</w:t>
            </w:r>
            <w:r>
              <w:t>-2013</w:t>
            </w:r>
          </w:p>
        </w:tc>
        <w:tc>
          <w:tcPr>
            <w:tcW w:w="1350" w:type="dxa"/>
          </w:tcPr>
          <w:p w14:paraId="60A52C62" w14:textId="77777777" w:rsidR="00810279" w:rsidRDefault="00106735" w:rsidP="00DC5B61">
            <w:pPr>
              <w:pStyle w:val="BodyText1"/>
              <w:ind w:left="0"/>
            </w:pPr>
            <w:r>
              <w:t>Completed</w:t>
            </w:r>
          </w:p>
        </w:tc>
        <w:tc>
          <w:tcPr>
            <w:tcW w:w="2448" w:type="dxa"/>
          </w:tcPr>
          <w:p w14:paraId="3BA4A523" w14:textId="77777777" w:rsidR="00810279" w:rsidRDefault="00106735" w:rsidP="00DC5B61">
            <w:pPr>
              <w:pStyle w:val="BodyText1"/>
              <w:ind w:left="0"/>
            </w:pPr>
            <w:r>
              <w:t>All web page design completed</w:t>
            </w:r>
          </w:p>
        </w:tc>
      </w:tr>
      <w:tr w:rsidR="00810279" w14:paraId="5C069918" w14:textId="77777777" w:rsidTr="00DC5B61">
        <w:trPr>
          <w:trHeight w:val="20"/>
        </w:trPr>
        <w:tc>
          <w:tcPr>
            <w:tcW w:w="2088" w:type="dxa"/>
          </w:tcPr>
          <w:p w14:paraId="1B2DB759" w14:textId="77777777" w:rsidR="00810279" w:rsidRDefault="00652E82" w:rsidP="00DC5B61">
            <w:pPr>
              <w:pStyle w:val="BodyText1"/>
              <w:ind w:left="0"/>
            </w:pPr>
            <w:r>
              <w:t>Database Design</w:t>
            </w:r>
          </w:p>
        </w:tc>
        <w:tc>
          <w:tcPr>
            <w:tcW w:w="1315" w:type="dxa"/>
          </w:tcPr>
          <w:p w14:paraId="43DFA494" w14:textId="77777777" w:rsidR="00810279" w:rsidRDefault="002C3563" w:rsidP="00C85206">
            <w:pPr>
              <w:pStyle w:val="BodyText1"/>
              <w:ind w:left="0"/>
            </w:pPr>
            <w:r>
              <w:t>10-</w:t>
            </w:r>
            <w:r w:rsidR="00C85206">
              <w:t>21</w:t>
            </w:r>
            <w:r>
              <w:t>-2013</w:t>
            </w:r>
          </w:p>
        </w:tc>
        <w:tc>
          <w:tcPr>
            <w:tcW w:w="1295" w:type="dxa"/>
          </w:tcPr>
          <w:p w14:paraId="75B99409" w14:textId="77777777" w:rsidR="00810279" w:rsidRDefault="002C3563" w:rsidP="00C85206">
            <w:pPr>
              <w:pStyle w:val="BodyText1"/>
              <w:ind w:left="0"/>
            </w:pPr>
            <w:r>
              <w:t>10-</w:t>
            </w:r>
            <w:r w:rsidR="00C85206">
              <w:t>21</w:t>
            </w:r>
            <w:r>
              <w:t>-2013</w:t>
            </w:r>
          </w:p>
        </w:tc>
        <w:tc>
          <w:tcPr>
            <w:tcW w:w="1350" w:type="dxa"/>
          </w:tcPr>
          <w:p w14:paraId="6B71080A" w14:textId="77777777" w:rsidR="00810279" w:rsidRDefault="00106735" w:rsidP="00DC5B61">
            <w:pPr>
              <w:pStyle w:val="BodyText1"/>
              <w:ind w:left="0"/>
            </w:pPr>
            <w:r>
              <w:t>Completed</w:t>
            </w:r>
          </w:p>
        </w:tc>
        <w:tc>
          <w:tcPr>
            <w:tcW w:w="2448" w:type="dxa"/>
          </w:tcPr>
          <w:p w14:paraId="6A4E61B0" w14:textId="77777777" w:rsidR="00810279" w:rsidRDefault="00106735" w:rsidP="00DC5B61">
            <w:pPr>
              <w:pStyle w:val="BodyText1"/>
              <w:ind w:left="0"/>
            </w:pPr>
            <w:r>
              <w:t>All databases table design completed</w:t>
            </w:r>
          </w:p>
        </w:tc>
      </w:tr>
      <w:tr w:rsidR="00B2783D" w14:paraId="6579186B" w14:textId="77777777" w:rsidTr="00DC5B61">
        <w:trPr>
          <w:trHeight w:val="20"/>
        </w:trPr>
        <w:tc>
          <w:tcPr>
            <w:tcW w:w="2088" w:type="dxa"/>
          </w:tcPr>
          <w:p w14:paraId="042C06BD" w14:textId="77777777" w:rsidR="00B2783D" w:rsidRDefault="004043A1" w:rsidP="00DC5B61">
            <w:pPr>
              <w:pStyle w:val="BodyText1"/>
              <w:ind w:left="0"/>
            </w:pPr>
            <w:r>
              <w:t>Designing the web app (PHP Script)</w:t>
            </w:r>
          </w:p>
        </w:tc>
        <w:tc>
          <w:tcPr>
            <w:tcW w:w="1315" w:type="dxa"/>
          </w:tcPr>
          <w:p w14:paraId="280B2C0C" w14:textId="77777777" w:rsidR="00B2783D" w:rsidRDefault="002C3563" w:rsidP="00C85206">
            <w:pPr>
              <w:pStyle w:val="BodyText1"/>
              <w:ind w:left="0"/>
            </w:pPr>
            <w:r>
              <w:t>10-</w:t>
            </w:r>
            <w:r w:rsidR="00C85206">
              <w:t>22-</w:t>
            </w:r>
            <w:r>
              <w:t>2013</w:t>
            </w:r>
          </w:p>
        </w:tc>
        <w:tc>
          <w:tcPr>
            <w:tcW w:w="1295" w:type="dxa"/>
          </w:tcPr>
          <w:p w14:paraId="4FA5825A" w14:textId="77777777" w:rsidR="00B2783D" w:rsidRDefault="00C85206" w:rsidP="00DC5B61">
            <w:pPr>
              <w:pStyle w:val="BodyText1"/>
              <w:ind w:left="0"/>
            </w:pPr>
            <w:r>
              <w:t>11-28-2013</w:t>
            </w:r>
          </w:p>
        </w:tc>
        <w:tc>
          <w:tcPr>
            <w:tcW w:w="1350" w:type="dxa"/>
          </w:tcPr>
          <w:p w14:paraId="1B86A72A" w14:textId="77777777" w:rsidR="00B2783D" w:rsidRDefault="00106735" w:rsidP="00DC5B61">
            <w:pPr>
              <w:pStyle w:val="BodyText1"/>
              <w:ind w:left="0"/>
            </w:pPr>
            <w:r>
              <w:t>Completed</w:t>
            </w:r>
          </w:p>
        </w:tc>
        <w:tc>
          <w:tcPr>
            <w:tcW w:w="2448" w:type="dxa"/>
          </w:tcPr>
          <w:p w14:paraId="17C7C263" w14:textId="77777777" w:rsidR="00B2783D" w:rsidRDefault="00106735" w:rsidP="00DC5B61">
            <w:pPr>
              <w:pStyle w:val="BodyText1"/>
              <w:ind w:left="0"/>
            </w:pPr>
            <w:r>
              <w:t>Web app creation completed</w:t>
            </w:r>
          </w:p>
        </w:tc>
      </w:tr>
      <w:tr w:rsidR="00810279" w14:paraId="5F23A9BB" w14:textId="77777777" w:rsidTr="00DC5B61">
        <w:trPr>
          <w:trHeight w:val="20"/>
        </w:trPr>
        <w:tc>
          <w:tcPr>
            <w:tcW w:w="2088" w:type="dxa"/>
          </w:tcPr>
          <w:p w14:paraId="71AAB382" w14:textId="77777777" w:rsidR="00810279" w:rsidRDefault="00652E82" w:rsidP="00DC5B61">
            <w:pPr>
              <w:pStyle w:val="BodyText1"/>
              <w:ind w:left="0"/>
            </w:pPr>
            <w:r>
              <w:t>Test Data Entry</w:t>
            </w:r>
          </w:p>
        </w:tc>
        <w:tc>
          <w:tcPr>
            <w:tcW w:w="1315" w:type="dxa"/>
          </w:tcPr>
          <w:p w14:paraId="3CB57EFC" w14:textId="77777777" w:rsidR="00810279" w:rsidRDefault="00C85206" w:rsidP="00DC5B61">
            <w:pPr>
              <w:pStyle w:val="BodyText1"/>
              <w:ind w:left="0"/>
            </w:pPr>
            <w:r>
              <w:t>11-28-2013</w:t>
            </w:r>
          </w:p>
        </w:tc>
        <w:tc>
          <w:tcPr>
            <w:tcW w:w="1295" w:type="dxa"/>
          </w:tcPr>
          <w:p w14:paraId="19D54DA9" w14:textId="77777777" w:rsidR="00810279" w:rsidRDefault="00C85206" w:rsidP="00DC5B61">
            <w:pPr>
              <w:pStyle w:val="BodyText1"/>
              <w:ind w:left="0"/>
            </w:pPr>
            <w:r>
              <w:t>11-29-2013</w:t>
            </w:r>
          </w:p>
        </w:tc>
        <w:tc>
          <w:tcPr>
            <w:tcW w:w="1350" w:type="dxa"/>
          </w:tcPr>
          <w:p w14:paraId="27110425" w14:textId="77777777" w:rsidR="00810279" w:rsidRDefault="00810279" w:rsidP="00DC5B61">
            <w:pPr>
              <w:pStyle w:val="BodyText1"/>
              <w:ind w:left="0"/>
            </w:pPr>
          </w:p>
        </w:tc>
        <w:tc>
          <w:tcPr>
            <w:tcW w:w="2448" w:type="dxa"/>
          </w:tcPr>
          <w:p w14:paraId="52D8B850" w14:textId="77777777" w:rsidR="00810279" w:rsidRDefault="00106735" w:rsidP="00DC5B61">
            <w:pPr>
              <w:pStyle w:val="BodyText1"/>
              <w:ind w:left="0"/>
            </w:pPr>
            <w:r>
              <w:t>Not Applicable</w:t>
            </w:r>
          </w:p>
        </w:tc>
      </w:tr>
      <w:tr w:rsidR="00810279" w14:paraId="39D60226" w14:textId="77777777" w:rsidTr="00DC5B61">
        <w:trPr>
          <w:trHeight w:val="20"/>
        </w:trPr>
        <w:tc>
          <w:tcPr>
            <w:tcW w:w="2088" w:type="dxa"/>
          </w:tcPr>
          <w:p w14:paraId="76334E83" w14:textId="77777777" w:rsidR="00810279" w:rsidRDefault="00652E82" w:rsidP="00DC5B61">
            <w:pPr>
              <w:pStyle w:val="BodyText1"/>
              <w:ind w:left="0"/>
            </w:pPr>
            <w:r>
              <w:t>Test Plan Delivery</w:t>
            </w:r>
          </w:p>
        </w:tc>
        <w:tc>
          <w:tcPr>
            <w:tcW w:w="1315" w:type="dxa"/>
          </w:tcPr>
          <w:p w14:paraId="2957E0CA" w14:textId="77777777" w:rsidR="00810279" w:rsidRDefault="00C85206" w:rsidP="00C85206">
            <w:pPr>
              <w:pStyle w:val="BodyText1"/>
              <w:ind w:left="0"/>
            </w:pPr>
            <w:r>
              <w:t>11-28-2013</w:t>
            </w:r>
          </w:p>
        </w:tc>
        <w:tc>
          <w:tcPr>
            <w:tcW w:w="1295" w:type="dxa"/>
          </w:tcPr>
          <w:p w14:paraId="2B57801F" w14:textId="77777777" w:rsidR="00810279" w:rsidRDefault="00C85206" w:rsidP="00DC5B61">
            <w:pPr>
              <w:pStyle w:val="BodyText1"/>
              <w:ind w:left="0"/>
            </w:pPr>
            <w:r>
              <w:t>12-01-2013</w:t>
            </w:r>
          </w:p>
        </w:tc>
        <w:tc>
          <w:tcPr>
            <w:tcW w:w="1350" w:type="dxa"/>
          </w:tcPr>
          <w:p w14:paraId="56DAFDD3" w14:textId="77777777" w:rsidR="00810279" w:rsidRDefault="00810279" w:rsidP="00DC5B61">
            <w:pPr>
              <w:pStyle w:val="BodyText1"/>
              <w:ind w:left="0"/>
            </w:pPr>
          </w:p>
        </w:tc>
        <w:tc>
          <w:tcPr>
            <w:tcW w:w="2448" w:type="dxa"/>
          </w:tcPr>
          <w:p w14:paraId="2A487C51" w14:textId="77777777" w:rsidR="00810279" w:rsidRDefault="00106735" w:rsidP="00DC5B61">
            <w:pPr>
              <w:pStyle w:val="BodyText1"/>
              <w:ind w:left="0"/>
            </w:pPr>
            <w:r>
              <w:t>Not Applicable</w:t>
            </w:r>
          </w:p>
        </w:tc>
      </w:tr>
      <w:tr w:rsidR="00810279" w14:paraId="0CE1E137" w14:textId="77777777" w:rsidTr="00DC5B61">
        <w:trPr>
          <w:trHeight w:val="20"/>
        </w:trPr>
        <w:tc>
          <w:tcPr>
            <w:tcW w:w="2088" w:type="dxa"/>
          </w:tcPr>
          <w:p w14:paraId="621D33A9" w14:textId="77777777" w:rsidR="00810279" w:rsidRDefault="00505FA2" w:rsidP="00DC5B61">
            <w:pPr>
              <w:pStyle w:val="BodyText1"/>
              <w:ind w:left="0"/>
            </w:pPr>
            <w:r>
              <w:t>External Documentation (i.e. User Manual)</w:t>
            </w:r>
          </w:p>
        </w:tc>
        <w:tc>
          <w:tcPr>
            <w:tcW w:w="1315" w:type="dxa"/>
          </w:tcPr>
          <w:p w14:paraId="1553BBA8" w14:textId="77777777" w:rsidR="00810279" w:rsidRDefault="00C85206" w:rsidP="00DC5B61">
            <w:pPr>
              <w:pStyle w:val="BodyText1"/>
              <w:ind w:left="0"/>
            </w:pPr>
            <w:r>
              <w:t>11-28-2013</w:t>
            </w:r>
          </w:p>
        </w:tc>
        <w:tc>
          <w:tcPr>
            <w:tcW w:w="1295" w:type="dxa"/>
          </w:tcPr>
          <w:p w14:paraId="4852C6AA" w14:textId="77777777" w:rsidR="00810279" w:rsidRDefault="00C85206" w:rsidP="00DC5B61">
            <w:pPr>
              <w:pStyle w:val="BodyText1"/>
              <w:ind w:left="0"/>
            </w:pPr>
            <w:r>
              <w:t>12-03-2013</w:t>
            </w:r>
          </w:p>
        </w:tc>
        <w:tc>
          <w:tcPr>
            <w:tcW w:w="1350" w:type="dxa"/>
          </w:tcPr>
          <w:p w14:paraId="2A9C4F29" w14:textId="77777777" w:rsidR="00810279" w:rsidRDefault="00106735" w:rsidP="00DC5B61">
            <w:pPr>
              <w:pStyle w:val="BodyText1"/>
              <w:ind w:left="0"/>
            </w:pPr>
            <w:r>
              <w:t>Completed</w:t>
            </w:r>
          </w:p>
        </w:tc>
        <w:tc>
          <w:tcPr>
            <w:tcW w:w="2448" w:type="dxa"/>
          </w:tcPr>
          <w:p w14:paraId="4995A4D8" w14:textId="77777777" w:rsidR="00810279" w:rsidRDefault="00106735" w:rsidP="00DC5B61">
            <w:pPr>
              <w:pStyle w:val="BodyText1"/>
              <w:ind w:left="0"/>
            </w:pPr>
            <w:r>
              <w:t>User manual created</w:t>
            </w:r>
          </w:p>
        </w:tc>
      </w:tr>
      <w:tr w:rsidR="00810279" w14:paraId="2088970E" w14:textId="77777777" w:rsidTr="00DC5B61">
        <w:trPr>
          <w:trHeight w:val="20"/>
        </w:trPr>
        <w:tc>
          <w:tcPr>
            <w:tcW w:w="2088" w:type="dxa"/>
          </w:tcPr>
          <w:p w14:paraId="5089C04A" w14:textId="77777777" w:rsidR="00810279" w:rsidRDefault="00810279" w:rsidP="00DC5B61">
            <w:pPr>
              <w:pStyle w:val="BodyText1"/>
              <w:ind w:left="0"/>
            </w:pPr>
            <w:r>
              <w:t>Final Milestone: project delivery</w:t>
            </w:r>
          </w:p>
        </w:tc>
        <w:tc>
          <w:tcPr>
            <w:tcW w:w="1315" w:type="dxa"/>
          </w:tcPr>
          <w:p w14:paraId="4FA2B165" w14:textId="77777777" w:rsidR="00810279" w:rsidRDefault="00C85206" w:rsidP="00DC5B61">
            <w:pPr>
              <w:pStyle w:val="BodyText1"/>
              <w:ind w:left="0"/>
            </w:pPr>
            <w:r>
              <w:t>11-30-2013</w:t>
            </w:r>
          </w:p>
        </w:tc>
        <w:tc>
          <w:tcPr>
            <w:tcW w:w="1295" w:type="dxa"/>
          </w:tcPr>
          <w:p w14:paraId="2F7C59B7" w14:textId="77777777" w:rsidR="00810279" w:rsidRDefault="00A13F68" w:rsidP="00DC5B61">
            <w:pPr>
              <w:pStyle w:val="BodyText1"/>
              <w:ind w:left="0"/>
            </w:pPr>
            <w:r>
              <w:t>12-5</w:t>
            </w:r>
            <w:r w:rsidR="001E6259">
              <w:t>-201</w:t>
            </w:r>
            <w:r>
              <w:t>3</w:t>
            </w:r>
          </w:p>
        </w:tc>
        <w:tc>
          <w:tcPr>
            <w:tcW w:w="1350" w:type="dxa"/>
          </w:tcPr>
          <w:p w14:paraId="508A9C25" w14:textId="77777777" w:rsidR="00810279" w:rsidRDefault="00106735" w:rsidP="00DC5B61">
            <w:pPr>
              <w:pStyle w:val="BodyText1"/>
              <w:ind w:left="0"/>
            </w:pPr>
            <w:r>
              <w:t>Completed</w:t>
            </w:r>
          </w:p>
        </w:tc>
        <w:tc>
          <w:tcPr>
            <w:tcW w:w="2448" w:type="dxa"/>
          </w:tcPr>
          <w:p w14:paraId="70950909" w14:textId="77777777" w:rsidR="00810279" w:rsidRDefault="00106735" w:rsidP="00DC5B61">
            <w:pPr>
              <w:pStyle w:val="BodyText1"/>
              <w:ind w:left="0"/>
            </w:pPr>
            <w:r>
              <w:t>Delivered all the project materials including documentation</w:t>
            </w:r>
          </w:p>
        </w:tc>
      </w:tr>
    </w:tbl>
    <w:p w14:paraId="3317C66F" w14:textId="77777777" w:rsidR="00797251" w:rsidRDefault="00797251">
      <w:pPr>
        <w:pStyle w:val="BodyText1"/>
      </w:pPr>
    </w:p>
    <w:p w14:paraId="32245BB4" w14:textId="77777777" w:rsidR="00797251" w:rsidRDefault="00797251">
      <w:pPr>
        <w:pStyle w:val="Heading1"/>
      </w:pPr>
      <w:bookmarkStart w:id="177" w:name="_Toc247782541"/>
      <w:r>
        <w:lastRenderedPageBreak/>
        <w:t>8.  Stakeholder Approval Form</w:t>
      </w:r>
      <w:bookmarkEnd w:id="177"/>
    </w:p>
    <w:p w14:paraId="37DED7E4" w14:textId="77777777" w:rsidR="00797251" w:rsidRDefault="00797251">
      <w:pPr>
        <w:pStyle w:val="BodyText1"/>
        <w:rPr>
          <w:sz w:val="24"/>
          <w:u w:val="single"/>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1890"/>
        <w:gridCol w:w="2124"/>
        <w:gridCol w:w="2124"/>
      </w:tblGrid>
      <w:tr w:rsidR="00797251" w14:paraId="6B17126D" w14:textId="77777777" w:rsidTr="00A04E7B">
        <w:tc>
          <w:tcPr>
            <w:tcW w:w="2340" w:type="dxa"/>
            <w:shd w:val="clear" w:color="auto" w:fill="CCFFFF"/>
          </w:tcPr>
          <w:p w14:paraId="7B0D14F3" w14:textId="77777777" w:rsidR="00797251" w:rsidRDefault="00797251">
            <w:pPr>
              <w:pStyle w:val="BodyText1"/>
              <w:ind w:left="0"/>
              <w:jc w:val="center"/>
            </w:pPr>
            <w:r>
              <w:t>Stakeholder Name</w:t>
            </w:r>
          </w:p>
        </w:tc>
        <w:tc>
          <w:tcPr>
            <w:tcW w:w="1890" w:type="dxa"/>
            <w:shd w:val="clear" w:color="auto" w:fill="CCFFFF"/>
          </w:tcPr>
          <w:p w14:paraId="3FE9A749" w14:textId="77777777" w:rsidR="00797251" w:rsidRDefault="00797251">
            <w:pPr>
              <w:pStyle w:val="BodyText1"/>
              <w:ind w:left="0"/>
              <w:jc w:val="center"/>
            </w:pPr>
            <w:r>
              <w:t>Stakeholder Role</w:t>
            </w:r>
          </w:p>
        </w:tc>
        <w:tc>
          <w:tcPr>
            <w:tcW w:w="2124" w:type="dxa"/>
            <w:shd w:val="clear" w:color="auto" w:fill="CCFFFF"/>
          </w:tcPr>
          <w:p w14:paraId="01C382DA" w14:textId="77777777" w:rsidR="00797251" w:rsidRDefault="00797251">
            <w:pPr>
              <w:pStyle w:val="BodyText1"/>
              <w:ind w:left="0"/>
              <w:jc w:val="center"/>
            </w:pPr>
            <w:r>
              <w:t>Stakeholder Comments</w:t>
            </w:r>
          </w:p>
        </w:tc>
        <w:tc>
          <w:tcPr>
            <w:tcW w:w="2124" w:type="dxa"/>
            <w:shd w:val="clear" w:color="auto" w:fill="CCFFFF"/>
          </w:tcPr>
          <w:p w14:paraId="447F84D1" w14:textId="77777777" w:rsidR="00797251" w:rsidRDefault="00797251">
            <w:pPr>
              <w:pStyle w:val="BodyText1"/>
              <w:ind w:left="0"/>
              <w:jc w:val="center"/>
            </w:pPr>
            <w:r>
              <w:t>Stakeholder Approval Signature and Date</w:t>
            </w:r>
          </w:p>
        </w:tc>
      </w:tr>
      <w:tr w:rsidR="00797251" w14:paraId="63DA2ABD" w14:textId="77777777" w:rsidTr="00A04E7B">
        <w:tc>
          <w:tcPr>
            <w:tcW w:w="2340" w:type="dxa"/>
          </w:tcPr>
          <w:p w14:paraId="6F2AE1E5" w14:textId="77777777" w:rsidR="00797251" w:rsidRDefault="005A3FD2">
            <w:pPr>
              <w:pStyle w:val="BodyText1"/>
              <w:ind w:left="0"/>
            </w:pPr>
            <w:r>
              <w:t>Bahram Khalili</w:t>
            </w:r>
          </w:p>
          <w:p w14:paraId="5B290999" w14:textId="77777777" w:rsidR="00A04E7B" w:rsidRDefault="00A04E7B">
            <w:pPr>
              <w:pStyle w:val="BodyText1"/>
              <w:ind w:left="0"/>
            </w:pPr>
          </w:p>
        </w:tc>
        <w:tc>
          <w:tcPr>
            <w:tcW w:w="1890" w:type="dxa"/>
          </w:tcPr>
          <w:p w14:paraId="506212B7" w14:textId="77777777" w:rsidR="00797251" w:rsidRDefault="005A3FD2">
            <w:pPr>
              <w:pStyle w:val="BodyText1"/>
              <w:ind w:left="0"/>
            </w:pPr>
            <w:r>
              <w:t xml:space="preserve">Development </w:t>
            </w:r>
            <w:proofErr w:type="spellStart"/>
            <w:r>
              <w:t>Mgr</w:t>
            </w:r>
            <w:proofErr w:type="spellEnd"/>
          </w:p>
        </w:tc>
        <w:tc>
          <w:tcPr>
            <w:tcW w:w="2124" w:type="dxa"/>
          </w:tcPr>
          <w:p w14:paraId="5D74D20B" w14:textId="77777777" w:rsidR="00797251" w:rsidRDefault="00797251">
            <w:pPr>
              <w:pStyle w:val="BodyText1"/>
              <w:ind w:left="0"/>
            </w:pPr>
          </w:p>
        </w:tc>
        <w:tc>
          <w:tcPr>
            <w:tcW w:w="2124" w:type="dxa"/>
          </w:tcPr>
          <w:p w14:paraId="65AAC87C" w14:textId="77777777" w:rsidR="00797251" w:rsidRDefault="00797251">
            <w:pPr>
              <w:pStyle w:val="BodyText1"/>
              <w:ind w:left="0"/>
            </w:pPr>
          </w:p>
        </w:tc>
      </w:tr>
      <w:tr w:rsidR="00797251" w14:paraId="4F219D58" w14:textId="77777777" w:rsidTr="00A04E7B">
        <w:tc>
          <w:tcPr>
            <w:tcW w:w="2340" w:type="dxa"/>
          </w:tcPr>
          <w:p w14:paraId="43A691DE" w14:textId="77777777" w:rsidR="00797251" w:rsidRDefault="00A13F68">
            <w:pPr>
              <w:pStyle w:val="BodyText1"/>
              <w:ind w:left="0"/>
            </w:pPr>
            <w:r>
              <w:t>Hafiz Fahad</w:t>
            </w:r>
            <w:bookmarkStart w:id="178" w:name="_GoBack"/>
            <w:bookmarkEnd w:id="178"/>
          </w:p>
          <w:p w14:paraId="6836B921" w14:textId="77777777" w:rsidR="00A04E7B" w:rsidRDefault="00A04E7B">
            <w:pPr>
              <w:pStyle w:val="BodyText1"/>
              <w:ind w:left="0"/>
            </w:pPr>
          </w:p>
        </w:tc>
        <w:tc>
          <w:tcPr>
            <w:tcW w:w="1890" w:type="dxa"/>
          </w:tcPr>
          <w:p w14:paraId="16690BC5" w14:textId="77777777" w:rsidR="00797251" w:rsidRDefault="005A3FD2">
            <w:pPr>
              <w:pStyle w:val="BodyText1"/>
              <w:ind w:left="0"/>
            </w:pPr>
            <w:r>
              <w:t>Project Assistant</w:t>
            </w:r>
          </w:p>
        </w:tc>
        <w:tc>
          <w:tcPr>
            <w:tcW w:w="2124" w:type="dxa"/>
          </w:tcPr>
          <w:p w14:paraId="56F543CE" w14:textId="77777777" w:rsidR="00797251" w:rsidRDefault="00797251">
            <w:pPr>
              <w:pStyle w:val="BodyText1"/>
              <w:ind w:left="0"/>
            </w:pPr>
          </w:p>
        </w:tc>
        <w:tc>
          <w:tcPr>
            <w:tcW w:w="2124" w:type="dxa"/>
          </w:tcPr>
          <w:p w14:paraId="1A371B5E" w14:textId="77777777" w:rsidR="00797251" w:rsidRDefault="00797251">
            <w:pPr>
              <w:pStyle w:val="BodyText1"/>
              <w:ind w:left="0"/>
            </w:pPr>
          </w:p>
        </w:tc>
      </w:tr>
      <w:tr w:rsidR="00797251" w14:paraId="4758399A" w14:textId="77777777" w:rsidTr="00A04E7B">
        <w:tc>
          <w:tcPr>
            <w:tcW w:w="2340" w:type="dxa"/>
          </w:tcPr>
          <w:p w14:paraId="579E1BA6" w14:textId="77777777" w:rsidR="00797251" w:rsidRDefault="005C312C">
            <w:pPr>
              <w:pStyle w:val="BodyText1"/>
              <w:ind w:left="0"/>
            </w:pPr>
            <w:r>
              <w:t>Dineth Hettiarachchi</w:t>
            </w:r>
          </w:p>
          <w:p w14:paraId="6797919C" w14:textId="77777777" w:rsidR="00A04E7B" w:rsidRDefault="00A04E7B">
            <w:pPr>
              <w:pStyle w:val="BodyText1"/>
              <w:ind w:left="0"/>
            </w:pPr>
          </w:p>
        </w:tc>
        <w:tc>
          <w:tcPr>
            <w:tcW w:w="1890" w:type="dxa"/>
          </w:tcPr>
          <w:p w14:paraId="3CB9F380" w14:textId="77777777" w:rsidR="00797251" w:rsidRDefault="005A3FD2">
            <w:pPr>
              <w:pStyle w:val="BodyText1"/>
              <w:ind w:left="0"/>
            </w:pPr>
            <w:r>
              <w:t>Developer</w:t>
            </w:r>
          </w:p>
        </w:tc>
        <w:tc>
          <w:tcPr>
            <w:tcW w:w="2124" w:type="dxa"/>
          </w:tcPr>
          <w:p w14:paraId="44BF4992" w14:textId="77777777" w:rsidR="00797251" w:rsidRDefault="00797251">
            <w:pPr>
              <w:pStyle w:val="BodyText1"/>
              <w:ind w:left="0"/>
            </w:pPr>
          </w:p>
        </w:tc>
        <w:tc>
          <w:tcPr>
            <w:tcW w:w="2124" w:type="dxa"/>
          </w:tcPr>
          <w:p w14:paraId="7976383B" w14:textId="77777777" w:rsidR="00797251" w:rsidRDefault="00797251">
            <w:pPr>
              <w:pStyle w:val="BodyText1"/>
              <w:ind w:left="0"/>
            </w:pPr>
          </w:p>
        </w:tc>
      </w:tr>
      <w:tr w:rsidR="00A04E7B" w14:paraId="4DE15D99" w14:textId="77777777" w:rsidTr="00A04E7B">
        <w:tc>
          <w:tcPr>
            <w:tcW w:w="2340" w:type="dxa"/>
          </w:tcPr>
          <w:p w14:paraId="1EA6A0B0" w14:textId="77777777" w:rsidR="00A04E7B" w:rsidRDefault="005C312C" w:rsidP="00266EBC">
            <w:pPr>
              <w:pStyle w:val="BodyText1"/>
              <w:ind w:left="0"/>
            </w:pPr>
            <w:r>
              <w:t>Samir Shrestha</w:t>
            </w:r>
          </w:p>
          <w:p w14:paraId="796F4E4F" w14:textId="77777777" w:rsidR="00A04E7B" w:rsidRDefault="00A04E7B" w:rsidP="00266EBC">
            <w:pPr>
              <w:pStyle w:val="BodyText1"/>
              <w:ind w:left="0"/>
            </w:pPr>
          </w:p>
        </w:tc>
        <w:tc>
          <w:tcPr>
            <w:tcW w:w="1890" w:type="dxa"/>
          </w:tcPr>
          <w:p w14:paraId="3E1C2CC1" w14:textId="77777777" w:rsidR="00A04E7B" w:rsidRDefault="00A04E7B">
            <w:pPr>
              <w:pStyle w:val="BodyText1"/>
              <w:ind w:left="0"/>
            </w:pPr>
            <w:r>
              <w:t>Developer</w:t>
            </w:r>
          </w:p>
        </w:tc>
        <w:tc>
          <w:tcPr>
            <w:tcW w:w="2124" w:type="dxa"/>
          </w:tcPr>
          <w:p w14:paraId="59EDABEC" w14:textId="77777777" w:rsidR="00A04E7B" w:rsidRDefault="00A04E7B">
            <w:pPr>
              <w:pStyle w:val="BodyText1"/>
              <w:ind w:left="0"/>
            </w:pPr>
          </w:p>
        </w:tc>
        <w:tc>
          <w:tcPr>
            <w:tcW w:w="2124" w:type="dxa"/>
          </w:tcPr>
          <w:p w14:paraId="0DE96556" w14:textId="77777777" w:rsidR="00106735" w:rsidRDefault="00106735">
            <w:pPr>
              <w:pStyle w:val="BodyText1"/>
              <w:ind w:left="0"/>
            </w:pPr>
          </w:p>
        </w:tc>
      </w:tr>
      <w:tr w:rsidR="00A04E7B" w14:paraId="175BB678" w14:textId="77777777" w:rsidTr="00A04E7B">
        <w:tc>
          <w:tcPr>
            <w:tcW w:w="2340" w:type="dxa"/>
          </w:tcPr>
          <w:p w14:paraId="59D089C0" w14:textId="77777777" w:rsidR="00A04E7B" w:rsidRDefault="005C312C" w:rsidP="00266EBC">
            <w:pPr>
              <w:pStyle w:val="BodyText1"/>
              <w:ind w:left="0"/>
            </w:pPr>
            <w:r>
              <w:t>Roshan L</w:t>
            </w:r>
            <w:r w:rsidRPr="005C312C">
              <w:t>amichhane</w:t>
            </w:r>
          </w:p>
          <w:p w14:paraId="30417C6B" w14:textId="77777777" w:rsidR="00A04E7B" w:rsidRDefault="00A04E7B" w:rsidP="00266EBC">
            <w:pPr>
              <w:pStyle w:val="BodyText1"/>
              <w:ind w:left="0"/>
            </w:pPr>
          </w:p>
        </w:tc>
        <w:tc>
          <w:tcPr>
            <w:tcW w:w="1890" w:type="dxa"/>
          </w:tcPr>
          <w:p w14:paraId="5B4EDD66" w14:textId="77777777" w:rsidR="00A04E7B" w:rsidRDefault="00A04E7B">
            <w:pPr>
              <w:pStyle w:val="BodyText1"/>
              <w:ind w:left="0"/>
            </w:pPr>
            <w:r>
              <w:t>Developer</w:t>
            </w:r>
          </w:p>
        </w:tc>
        <w:tc>
          <w:tcPr>
            <w:tcW w:w="2124" w:type="dxa"/>
          </w:tcPr>
          <w:p w14:paraId="7B908BA9" w14:textId="77777777" w:rsidR="00A04E7B" w:rsidRDefault="00A04E7B">
            <w:pPr>
              <w:pStyle w:val="BodyText1"/>
              <w:ind w:left="0"/>
            </w:pPr>
          </w:p>
        </w:tc>
        <w:tc>
          <w:tcPr>
            <w:tcW w:w="2124" w:type="dxa"/>
          </w:tcPr>
          <w:p w14:paraId="734ACB07" w14:textId="77777777" w:rsidR="00106735" w:rsidRDefault="00106735">
            <w:pPr>
              <w:pStyle w:val="BodyText1"/>
              <w:ind w:left="0"/>
            </w:pPr>
          </w:p>
        </w:tc>
      </w:tr>
      <w:tr w:rsidR="00A04E7B" w14:paraId="54F134F0" w14:textId="77777777" w:rsidTr="00A04E7B">
        <w:tc>
          <w:tcPr>
            <w:tcW w:w="2340" w:type="dxa"/>
          </w:tcPr>
          <w:p w14:paraId="3473D4DD" w14:textId="77777777" w:rsidR="00A04E7B" w:rsidRDefault="008E53B7" w:rsidP="00266EBC">
            <w:pPr>
              <w:pStyle w:val="BodyText1"/>
              <w:ind w:left="0"/>
            </w:pPr>
            <w:r>
              <w:t>Santosh Shrestha</w:t>
            </w:r>
          </w:p>
          <w:p w14:paraId="5AB9EFC2" w14:textId="77777777" w:rsidR="00A04E7B" w:rsidRDefault="00A04E7B" w:rsidP="00266EBC">
            <w:pPr>
              <w:pStyle w:val="BodyText1"/>
              <w:ind w:left="0"/>
            </w:pPr>
          </w:p>
        </w:tc>
        <w:tc>
          <w:tcPr>
            <w:tcW w:w="1890" w:type="dxa"/>
          </w:tcPr>
          <w:p w14:paraId="2A2FDEA3" w14:textId="77777777" w:rsidR="00A04E7B" w:rsidRDefault="00A04E7B">
            <w:pPr>
              <w:pStyle w:val="BodyText1"/>
              <w:ind w:left="0"/>
            </w:pPr>
            <w:r>
              <w:t>Developer</w:t>
            </w:r>
          </w:p>
        </w:tc>
        <w:tc>
          <w:tcPr>
            <w:tcW w:w="2124" w:type="dxa"/>
          </w:tcPr>
          <w:p w14:paraId="097CE20B" w14:textId="77777777" w:rsidR="00A04E7B" w:rsidRDefault="00A04E7B">
            <w:pPr>
              <w:pStyle w:val="BodyText1"/>
              <w:ind w:left="0"/>
            </w:pPr>
          </w:p>
        </w:tc>
        <w:tc>
          <w:tcPr>
            <w:tcW w:w="2124" w:type="dxa"/>
          </w:tcPr>
          <w:p w14:paraId="16F876C6" w14:textId="77777777" w:rsidR="00A04E7B" w:rsidRDefault="00A04E7B">
            <w:pPr>
              <w:pStyle w:val="BodyText1"/>
              <w:ind w:left="0"/>
            </w:pPr>
          </w:p>
        </w:tc>
      </w:tr>
    </w:tbl>
    <w:p w14:paraId="4488BF11" w14:textId="77777777" w:rsidR="00797251" w:rsidRDefault="00797251">
      <w:pPr>
        <w:pStyle w:val="BodyText1"/>
      </w:pPr>
    </w:p>
    <w:p w14:paraId="4D16CDE2" w14:textId="77777777" w:rsidR="00797251" w:rsidRDefault="00FD2A36">
      <w:pPr>
        <w:pStyle w:val="Heading1"/>
      </w:pPr>
      <w:bookmarkStart w:id="179" w:name="_Toc247782542"/>
      <w:r>
        <w:lastRenderedPageBreak/>
        <w:t>Appendix</w:t>
      </w:r>
      <w:r w:rsidR="00797251">
        <w:t>:</w:t>
      </w:r>
      <w:bookmarkEnd w:id="179"/>
    </w:p>
    <w:p w14:paraId="7EE547B7" w14:textId="77777777" w:rsidR="00797251" w:rsidRDefault="00797251">
      <w:pPr>
        <w:pStyle w:val="heading1underline"/>
        <w:rPr>
          <w:u w:val="none"/>
        </w:rPr>
      </w:pPr>
    </w:p>
    <w:p w14:paraId="3CFD37E8" w14:textId="77777777" w:rsidR="00797251" w:rsidRPr="00FD2A36" w:rsidRDefault="00051FEF" w:rsidP="00FD2A36">
      <w:pPr>
        <w:pStyle w:val="heading1underline"/>
        <w:rPr>
          <w:u w:val="none"/>
        </w:rPr>
      </w:pPr>
      <w:r>
        <w:rPr>
          <w:u w:val="none"/>
        </w:rPr>
        <w:t>N</w:t>
      </w:r>
      <w:r w:rsidR="000366BD">
        <w:rPr>
          <w:u w:val="none"/>
        </w:rPr>
        <w:t>one</w:t>
      </w:r>
    </w:p>
    <w:sectPr w:rsidR="00797251" w:rsidRPr="00FD2A36">
      <w:headerReference w:type="default" r:id="rId30"/>
      <w:pgSz w:w="12240" w:h="15840"/>
      <w:pgMar w:top="720"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336CF" w14:textId="77777777" w:rsidR="00797DAD" w:rsidRDefault="00797DAD">
      <w:r>
        <w:separator/>
      </w:r>
    </w:p>
  </w:endnote>
  <w:endnote w:type="continuationSeparator" w:id="0">
    <w:p w14:paraId="4EBE0F24" w14:textId="77777777" w:rsidR="00797DAD" w:rsidRDefault="00797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Segoe UI Symbol">
    <w:altName w:val="Athelas Bold Italic"/>
    <w:charset w:val="00"/>
    <w:family w:val="swiss"/>
    <w:pitch w:val="variable"/>
    <w:sig w:usb0="8000006F" w:usb1="1200FBEF" w:usb2="0064C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6EE72" w14:textId="77777777" w:rsidR="00797DAD" w:rsidRDefault="00797DA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1F7C7" w14:textId="1F8F6B1E" w:rsidR="00797DAD" w:rsidRDefault="00797DAD">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F5AE8">
      <w:rPr>
        <w:rStyle w:val="PageNumber"/>
        <w:noProof/>
      </w:rPr>
      <w:t>3</w:t>
    </w:r>
    <w:r>
      <w:rPr>
        <w:rStyle w:val="PageNumber"/>
      </w:rPr>
      <w:fldChar w:fldCharType="end"/>
    </w:r>
  </w:p>
  <w:p w14:paraId="46BB87CD" w14:textId="77777777" w:rsidR="00797DAD" w:rsidRDefault="00797DAD">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9D8C5" w14:textId="77777777" w:rsidR="00797DAD" w:rsidRDefault="00797DAD">
    <w:pPr>
      <w:pStyle w:val="Footer"/>
      <w:jc w:val="center"/>
    </w:pP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D4C8B" w14:textId="77777777" w:rsidR="00797DAD" w:rsidRDefault="00797DAD">
    <w:pPr>
      <w:pStyle w:val="Footer"/>
      <w:jc w:val="center"/>
    </w:pPr>
    <w:r>
      <w:tab/>
    </w:r>
    <w:r>
      <w:rPr>
        <w:rStyle w:val="PageNumber"/>
      </w:rPr>
      <w:fldChar w:fldCharType="begin"/>
    </w:r>
    <w:r>
      <w:rPr>
        <w:rStyle w:val="PageNumber"/>
      </w:rPr>
      <w:instrText xml:space="preserve"> PAGE </w:instrText>
    </w:r>
    <w:r>
      <w:rPr>
        <w:rStyle w:val="PageNumber"/>
      </w:rPr>
      <w:fldChar w:fldCharType="separate"/>
    </w:r>
    <w:r w:rsidR="007F5AE8">
      <w:rPr>
        <w:rStyle w:val="PageNumber"/>
        <w:noProof/>
      </w:rPr>
      <w:t>i</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70BC2C" w14:textId="77777777" w:rsidR="00797DAD" w:rsidRDefault="00797DAD">
      <w:r>
        <w:separator/>
      </w:r>
    </w:p>
  </w:footnote>
  <w:footnote w:type="continuationSeparator" w:id="0">
    <w:p w14:paraId="20C8CD93" w14:textId="77777777" w:rsidR="00797DAD" w:rsidRDefault="00797D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ED5FC" w14:textId="77777777" w:rsidR="00797DAD" w:rsidRDefault="00797DA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782F6" w14:textId="77777777" w:rsidR="00797DAD" w:rsidRDefault="00797DA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9B69DC" w14:textId="77777777" w:rsidR="00797DAD" w:rsidRDefault="00797DA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340D0" w14:textId="77777777" w:rsidR="00797DAD" w:rsidRDefault="00797DAD">
    <w:pPr>
      <w:pStyle w:val="Header"/>
      <w:rPr>
        <w:rFonts w:ascii="NewCenturySchlbk" w:hAnsi="NewCenturySchlbk"/>
        <w:b/>
        <w:sz w:val="22"/>
      </w:rPr>
    </w:pPr>
  </w:p>
  <w:p w14:paraId="50EA63D2" w14:textId="77777777" w:rsidR="00797DAD" w:rsidRDefault="00797DAD">
    <w:pPr>
      <w:pStyle w:val="Header"/>
      <w:rPr>
        <w:rFonts w:ascii="NewCenturySchlbk" w:hAnsi="NewCenturySchlbk"/>
        <w:b/>
        <w:sz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00001"/>
    <w:multiLevelType w:val="multilevel"/>
    <w:tmpl w:val="00000001"/>
    <w:lvl w:ilvl="0">
      <w:start w:val="1"/>
      <w:numFmt w:val="decimal"/>
      <w:lvlText w:val="%1."/>
      <w:lvlJc w:val="left"/>
      <w:pPr>
        <w:ind w:left="720" w:hanging="360"/>
      </w:pPr>
      <w:rPr>
        <w:rFonts w:ascii="Times New Roman" w:hAnsi="Times New Roman" w:cs="Times New Roman"/>
        <w:b w:val="0"/>
        <w:bCs w:val="0"/>
        <w:i w:val="0"/>
        <w:iCs w:val="0"/>
        <w:strike w:val="0"/>
        <w:color w:val="auto"/>
        <w:sz w:val="24"/>
        <w:szCs w:val="24"/>
        <w:u w:val="none"/>
      </w:rPr>
    </w:lvl>
    <w:lvl w:ilvl="1">
      <w:start w:val="1"/>
      <w:numFmt w:val="decimal"/>
      <w:lvlText w:val="%2."/>
      <w:lvlJc w:val="left"/>
      <w:pPr>
        <w:ind w:left="1080" w:hanging="360"/>
      </w:pPr>
      <w:rPr>
        <w:rFonts w:ascii="Times New Roman" w:hAnsi="Times New Roman" w:cs="Times New Roman"/>
        <w:b w:val="0"/>
        <w:bCs w:val="0"/>
        <w:i w:val="0"/>
        <w:iCs w:val="0"/>
        <w:strike w:val="0"/>
        <w:color w:val="auto"/>
        <w:sz w:val="24"/>
        <w:szCs w:val="24"/>
        <w:u w:val="none"/>
      </w:rPr>
    </w:lvl>
    <w:lvl w:ilvl="2">
      <w:start w:val="1"/>
      <w:numFmt w:val="decimal"/>
      <w:lvlText w:val="%3."/>
      <w:lvlJc w:val="left"/>
      <w:pPr>
        <w:ind w:left="1440" w:hanging="360"/>
      </w:pPr>
      <w:rPr>
        <w:rFonts w:ascii="Times New Roman" w:hAnsi="Times New Roman" w:cs="Times New Roman"/>
        <w:b w:val="0"/>
        <w:bCs w:val="0"/>
        <w:i w:val="0"/>
        <w:iCs w:val="0"/>
        <w:strike w:val="0"/>
        <w:color w:val="auto"/>
        <w:sz w:val="24"/>
        <w:szCs w:val="24"/>
        <w:u w:val="none"/>
      </w:rPr>
    </w:lvl>
    <w:lvl w:ilvl="3">
      <w:start w:val="1"/>
      <w:numFmt w:val="decimal"/>
      <w:lvlText w:val="%4."/>
      <w:lvlJc w:val="left"/>
      <w:pPr>
        <w:ind w:left="1800" w:hanging="360"/>
      </w:pPr>
      <w:rPr>
        <w:rFonts w:ascii="Times New Roman" w:hAnsi="Times New Roman" w:cs="Times New Roman"/>
        <w:b w:val="0"/>
        <w:bCs w:val="0"/>
        <w:i w:val="0"/>
        <w:iCs w:val="0"/>
        <w:strike w:val="0"/>
        <w:color w:val="auto"/>
        <w:sz w:val="24"/>
        <w:szCs w:val="24"/>
        <w:u w:val="none"/>
      </w:rPr>
    </w:lvl>
    <w:lvl w:ilvl="4">
      <w:start w:val="1"/>
      <w:numFmt w:val="decimal"/>
      <w:lvlText w:val="%5."/>
      <w:lvlJc w:val="left"/>
      <w:pPr>
        <w:ind w:left="2160" w:hanging="360"/>
      </w:pPr>
      <w:rPr>
        <w:rFonts w:ascii="Times New Roman" w:hAnsi="Times New Roman" w:cs="Times New Roman"/>
        <w:b w:val="0"/>
        <w:bCs w:val="0"/>
        <w:i w:val="0"/>
        <w:iCs w:val="0"/>
        <w:strike w:val="0"/>
        <w:color w:val="auto"/>
        <w:sz w:val="24"/>
        <w:szCs w:val="24"/>
        <w:u w:val="none"/>
      </w:rPr>
    </w:lvl>
    <w:lvl w:ilvl="5">
      <w:start w:val="1"/>
      <w:numFmt w:val="decimal"/>
      <w:lvlText w:val="%6."/>
      <w:lvlJc w:val="left"/>
      <w:pPr>
        <w:ind w:left="2520" w:hanging="360"/>
      </w:pPr>
      <w:rPr>
        <w:rFonts w:ascii="Times New Roman" w:hAnsi="Times New Roman" w:cs="Times New Roman"/>
        <w:b w:val="0"/>
        <w:bCs w:val="0"/>
        <w:i w:val="0"/>
        <w:iCs w:val="0"/>
        <w:strike w:val="0"/>
        <w:color w:val="auto"/>
        <w:sz w:val="24"/>
        <w:szCs w:val="24"/>
        <w:u w:val="none"/>
      </w:rPr>
    </w:lvl>
    <w:lvl w:ilvl="6">
      <w:start w:val="1"/>
      <w:numFmt w:val="decimal"/>
      <w:lvlText w:val="%7."/>
      <w:lvlJc w:val="left"/>
      <w:pPr>
        <w:ind w:left="2880" w:hanging="360"/>
      </w:pPr>
      <w:rPr>
        <w:rFonts w:ascii="Times New Roman" w:hAnsi="Times New Roman" w:cs="Times New Roman"/>
        <w:b w:val="0"/>
        <w:bCs w:val="0"/>
        <w:i w:val="0"/>
        <w:iCs w:val="0"/>
        <w:strike w:val="0"/>
        <w:color w:val="auto"/>
        <w:sz w:val="24"/>
        <w:szCs w:val="24"/>
        <w:u w:val="none"/>
      </w:rPr>
    </w:lvl>
    <w:lvl w:ilvl="7">
      <w:start w:val="1"/>
      <w:numFmt w:val="decimal"/>
      <w:lvlText w:val="%8."/>
      <w:lvlJc w:val="left"/>
      <w:pPr>
        <w:ind w:left="3240" w:hanging="360"/>
      </w:pPr>
      <w:rPr>
        <w:rFonts w:ascii="Times New Roman" w:hAnsi="Times New Roman" w:cs="Times New Roman"/>
        <w:b w:val="0"/>
        <w:bCs w:val="0"/>
        <w:i w:val="0"/>
        <w:iCs w:val="0"/>
        <w:strike w:val="0"/>
        <w:color w:val="auto"/>
        <w:sz w:val="24"/>
        <w:szCs w:val="24"/>
        <w:u w:val="none"/>
      </w:rPr>
    </w:lvl>
    <w:lvl w:ilvl="8">
      <w:start w:val="1"/>
      <w:numFmt w:val="decimal"/>
      <w:lvlText w:val="%9."/>
      <w:lvlJc w:val="left"/>
      <w:pPr>
        <w:ind w:left="3600" w:hanging="360"/>
      </w:pPr>
      <w:rPr>
        <w:rFonts w:ascii="Times New Roman" w:hAnsi="Times New Roman" w:cs="Times New Roman"/>
        <w:b w:val="0"/>
        <w:bCs w:val="0"/>
        <w:i w:val="0"/>
        <w:iCs w:val="0"/>
        <w:strike w:val="0"/>
        <w:color w:val="auto"/>
        <w:sz w:val="24"/>
        <w:szCs w:val="24"/>
        <w:u w:val="none"/>
      </w:rPr>
    </w:lvl>
  </w:abstractNum>
  <w:abstractNum w:abstractNumId="2">
    <w:nsid w:val="01CA4D85"/>
    <w:multiLevelType w:val="hybridMultilevel"/>
    <w:tmpl w:val="749E5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F529F"/>
    <w:multiLevelType w:val="singleLevel"/>
    <w:tmpl w:val="E9B4417A"/>
    <w:lvl w:ilvl="0">
      <w:start w:val="1"/>
      <w:numFmt w:val="decimal"/>
      <w:lvlText w:val="%1."/>
      <w:legacy w:legacy="1" w:legacySpace="0" w:legacyIndent="360"/>
      <w:lvlJc w:val="left"/>
      <w:pPr>
        <w:ind w:left="1440" w:hanging="360"/>
      </w:pPr>
    </w:lvl>
  </w:abstractNum>
  <w:abstractNum w:abstractNumId="4">
    <w:nsid w:val="107C1DD5"/>
    <w:multiLevelType w:val="singleLevel"/>
    <w:tmpl w:val="3C0C06B8"/>
    <w:lvl w:ilvl="0">
      <w:start w:val="1"/>
      <w:numFmt w:val="decimal"/>
      <w:lvlText w:val="%1."/>
      <w:lvlJc w:val="left"/>
      <w:pPr>
        <w:tabs>
          <w:tab w:val="num" w:pos="360"/>
        </w:tabs>
        <w:ind w:left="360" w:hanging="360"/>
      </w:pPr>
    </w:lvl>
  </w:abstractNum>
  <w:abstractNum w:abstractNumId="5">
    <w:nsid w:val="13AF5A5E"/>
    <w:multiLevelType w:val="hybridMultilevel"/>
    <w:tmpl w:val="0090FA7C"/>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3655AD"/>
    <w:multiLevelType w:val="singleLevel"/>
    <w:tmpl w:val="1AC6A202"/>
    <w:lvl w:ilvl="0">
      <w:start w:val="1"/>
      <w:numFmt w:val="decimal"/>
      <w:lvlText w:val="%1."/>
      <w:legacy w:legacy="1" w:legacySpace="0" w:legacyIndent="360"/>
      <w:lvlJc w:val="left"/>
      <w:pPr>
        <w:ind w:left="720" w:hanging="360"/>
      </w:pPr>
    </w:lvl>
  </w:abstractNum>
  <w:abstractNum w:abstractNumId="7">
    <w:nsid w:val="16C0673E"/>
    <w:multiLevelType w:val="hybridMultilevel"/>
    <w:tmpl w:val="4EDE1B5A"/>
    <w:lvl w:ilvl="0" w:tplc="6434747C">
      <w:start w:val="4"/>
      <w:numFmt w:val="bullet"/>
      <w:lvlText w:val="-"/>
      <w:lvlJc w:val="left"/>
      <w:pPr>
        <w:ind w:left="420" w:hanging="360"/>
      </w:pPr>
      <w:rPr>
        <w:rFonts w:ascii="Arial" w:eastAsia="Times New Roman" w:hAnsi="Arial" w:cs="Aria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201B695B"/>
    <w:multiLevelType w:val="hybridMultilevel"/>
    <w:tmpl w:val="4B2C53BA"/>
    <w:lvl w:ilvl="0" w:tplc="84D41C54">
      <w:start w:val="4"/>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97737F"/>
    <w:multiLevelType w:val="hybridMultilevel"/>
    <w:tmpl w:val="5E8C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2">
    <w:nsid w:val="26694A0F"/>
    <w:multiLevelType w:val="singleLevel"/>
    <w:tmpl w:val="B4BAFA46"/>
    <w:lvl w:ilvl="0">
      <w:start w:val="5"/>
      <w:numFmt w:val="decimal"/>
      <w:lvlText w:val="%1."/>
      <w:lvlJc w:val="left"/>
      <w:pPr>
        <w:tabs>
          <w:tab w:val="num" w:pos="360"/>
        </w:tabs>
        <w:ind w:left="360" w:hanging="360"/>
      </w:pPr>
    </w:lvl>
  </w:abstractNum>
  <w:abstractNum w:abstractNumId="13">
    <w:nsid w:val="26D169B1"/>
    <w:multiLevelType w:val="hybridMultilevel"/>
    <w:tmpl w:val="D034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D15748"/>
    <w:multiLevelType w:val="singleLevel"/>
    <w:tmpl w:val="6F9882EA"/>
    <w:lvl w:ilvl="0">
      <w:start w:val="1"/>
      <w:numFmt w:val="decimal"/>
      <w:lvlText w:val="%1."/>
      <w:legacy w:legacy="1" w:legacySpace="0" w:legacyIndent="360"/>
      <w:lvlJc w:val="left"/>
      <w:pPr>
        <w:ind w:left="1440" w:hanging="360"/>
      </w:pPr>
    </w:lvl>
  </w:abstractNum>
  <w:abstractNum w:abstractNumId="15">
    <w:nsid w:val="3004517D"/>
    <w:multiLevelType w:val="hybridMultilevel"/>
    <w:tmpl w:val="C404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B72497"/>
    <w:multiLevelType w:val="singleLevel"/>
    <w:tmpl w:val="0409000F"/>
    <w:lvl w:ilvl="0">
      <w:start w:val="1"/>
      <w:numFmt w:val="decimal"/>
      <w:lvlText w:val="%1."/>
      <w:lvlJc w:val="left"/>
      <w:pPr>
        <w:tabs>
          <w:tab w:val="num" w:pos="360"/>
        </w:tabs>
        <w:ind w:left="360" w:hanging="360"/>
      </w:pPr>
    </w:lvl>
  </w:abstractNum>
  <w:abstractNum w:abstractNumId="17">
    <w:nsid w:val="38402C2C"/>
    <w:multiLevelType w:val="hybridMultilevel"/>
    <w:tmpl w:val="8848C3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451203D3"/>
    <w:multiLevelType w:val="hybridMultilevel"/>
    <w:tmpl w:val="3FD080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202122"/>
    <w:multiLevelType w:val="hybridMultilevel"/>
    <w:tmpl w:val="B1F6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8A748D"/>
    <w:multiLevelType w:val="hybridMultilevel"/>
    <w:tmpl w:val="16D0A1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13C1478"/>
    <w:multiLevelType w:val="hybridMultilevel"/>
    <w:tmpl w:val="DDD8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4">
    <w:nsid w:val="65390540"/>
    <w:multiLevelType w:val="hybridMultilevel"/>
    <w:tmpl w:val="1128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AA008A"/>
    <w:multiLevelType w:val="hybridMultilevel"/>
    <w:tmpl w:val="C66CC5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5371D30"/>
    <w:multiLevelType w:val="hybridMultilevel"/>
    <w:tmpl w:val="D64CBD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75B3D14"/>
    <w:multiLevelType w:val="hybridMultilevel"/>
    <w:tmpl w:val="E1A87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D3B11"/>
    <w:multiLevelType w:val="singleLevel"/>
    <w:tmpl w:val="0409000F"/>
    <w:lvl w:ilvl="0">
      <w:start w:val="1"/>
      <w:numFmt w:val="decimal"/>
      <w:lvlText w:val="%1."/>
      <w:lvlJc w:val="left"/>
      <w:pPr>
        <w:tabs>
          <w:tab w:val="num" w:pos="360"/>
        </w:tabs>
        <w:ind w:left="360" w:hanging="360"/>
      </w:pPr>
    </w:lvl>
  </w:abstractNum>
  <w:abstractNum w:abstractNumId="29">
    <w:nsid w:val="7CA34D8B"/>
    <w:multiLevelType w:val="hybridMultilevel"/>
    <w:tmpl w:val="3E6E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6"/>
  </w:num>
  <w:num w:numId="3">
    <w:abstractNumId w:val="23"/>
  </w:num>
  <w:num w:numId="4">
    <w:abstractNumId w:val="2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2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2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2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2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23"/>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11"/>
  </w:num>
  <w:num w:numId="11">
    <w:abstractNumId w:val="16"/>
  </w:num>
  <w:num w:numId="12">
    <w:abstractNumId w:val="4"/>
  </w:num>
  <w:num w:numId="13">
    <w:abstractNumId w:val="12"/>
  </w:num>
  <w:num w:numId="14">
    <w:abstractNumId w:val="3"/>
  </w:num>
  <w:num w:numId="15">
    <w:abstractNumId w:val="3"/>
    <w:lvlOverride w:ilvl="0">
      <w:lvl w:ilvl="0">
        <w:start w:val="1"/>
        <w:numFmt w:val="decimal"/>
        <w:lvlText w:val="%1."/>
        <w:legacy w:legacy="1" w:legacySpace="0" w:legacyIndent="360"/>
        <w:lvlJc w:val="left"/>
        <w:pPr>
          <w:ind w:left="1440" w:hanging="360"/>
        </w:pPr>
      </w:lvl>
    </w:lvlOverride>
  </w:num>
  <w:num w:numId="16">
    <w:abstractNumId w:val="14"/>
  </w:num>
  <w:num w:numId="17">
    <w:abstractNumId w:val="28"/>
  </w:num>
  <w:num w:numId="18">
    <w:abstractNumId w:val="18"/>
  </w:num>
  <w:num w:numId="19">
    <w:abstractNumId w:val="10"/>
  </w:num>
  <w:num w:numId="20">
    <w:abstractNumId w:val="1"/>
  </w:num>
  <w:num w:numId="21">
    <w:abstractNumId w:val="17"/>
  </w:num>
  <w:num w:numId="22">
    <w:abstractNumId w:val="26"/>
  </w:num>
  <w:num w:numId="23">
    <w:abstractNumId w:val="24"/>
  </w:num>
  <w:num w:numId="24">
    <w:abstractNumId w:val="27"/>
  </w:num>
  <w:num w:numId="25">
    <w:abstractNumId w:val="13"/>
  </w:num>
  <w:num w:numId="26">
    <w:abstractNumId w:val="20"/>
  </w:num>
  <w:num w:numId="27">
    <w:abstractNumId w:val="15"/>
  </w:num>
  <w:num w:numId="28">
    <w:abstractNumId w:val="2"/>
  </w:num>
  <w:num w:numId="29">
    <w:abstractNumId w:val="29"/>
  </w:num>
  <w:num w:numId="30">
    <w:abstractNumId w:val="22"/>
  </w:num>
  <w:num w:numId="31">
    <w:abstractNumId w:val="9"/>
  </w:num>
  <w:num w:numId="32">
    <w:abstractNumId w:val="8"/>
  </w:num>
  <w:num w:numId="33">
    <w:abstractNumId w:val="7"/>
  </w:num>
  <w:num w:numId="34">
    <w:abstractNumId w:val="5"/>
  </w:num>
  <w:num w:numId="35">
    <w:abstractNumId w:val="19"/>
  </w:num>
  <w:num w:numId="36">
    <w:abstractNumId w:val="21"/>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oNotTrackFormatting/>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391"/>
    <w:rsid w:val="00001DA3"/>
    <w:rsid w:val="00014F82"/>
    <w:rsid w:val="00015279"/>
    <w:rsid w:val="00016102"/>
    <w:rsid w:val="00021E09"/>
    <w:rsid w:val="0002305A"/>
    <w:rsid w:val="00026512"/>
    <w:rsid w:val="000366BD"/>
    <w:rsid w:val="00040F68"/>
    <w:rsid w:val="00044874"/>
    <w:rsid w:val="00044C3C"/>
    <w:rsid w:val="00051FEF"/>
    <w:rsid w:val="000719DF"/>
    <w:rsid w:val="00072283"/>
    <w:rsid w:val="000758F6"/>
    <w:rsid w:val="00086456"/>
    <w:rsid w:val="000A4211"/>
    <w:rsid w:val="000A6450"/>
    <w:rsid w:val="000A7B59"/>
    <w:rsid w:val="000B1873"/>
    <w:rsid w:val="000C17D7"/>
    <w:rsid w:val="000C219C"/>
    <w:rsid w:val="000C2FDD"/>
    <w:rsid w:val="000C76D6"/>
    <w:rsid w:val="000D7721"/>
    <w:rsid w:val="000E3132"/>
    <w:rsid w:val="000F6AF4"/>
    <w:rsid w:val="00106735"/>
    <w:rsid w:val="0011503B"/>
    <w:rsid w:val="00116B0F"/>
    <w:rsid w:val="00120D22"/>
    <w:rsid w:val="00124435"/>
    <w:rsid w:val="0012558C"/>
    <w:rsid w:val="00136391"/>
    <w:rsid w:val="0014442A"/>
    <w:rsid w:val="00157C5B"/>
    <w:rsid w:val="00162751"/>
    <w:rsid w:val="00170699"/>
    <w:rsid w:val="00190B61"/>
    <w:rsid w:val="001937F6"/>
    <w:rsid w:val="001A1087"/>
    <w:rsid w:val="001A2D2A"/>
    <w:rsid w:val="001A4C91"/>
    <w:rsid w:val="001A7FC8"/>
    <w:rsid w:val="001B0D0A"/>
    <w:rsid w:val="001D092C"/>
    <w:rsid w:val="001E31EE"/>
    <w:rsid w:val="001E6259"/>
    <w:rsid w:val="001F1406"/>
    <w:rsid w:val="002033BF"/>
    <w:rsid w:val="0021491D"/>
    <w:rsid w:val="00226909"/>
    <w:rsid w:val="0023294C"/>
    <w:rsid w:val="002330E8"/>
    <w:rsid w:val="00255E58"/>
    <w:rsid w:val="00265AC1"/>
    <w:rsid w:val="00265BC5"/>
    <w:rsid w:val="00266EBC"/>
    <w:rsid w:val="00274773"/>
    <w:rsid w:val="00274CC3"/>
    <w:rsid w:val="00290C09"/>
    <w:rsid w:val="002959DC"/>
    <w:rsid w:val="002B0EC8"/>
    <w:rsid w:val="002B1A82"/>
    <w:rsid w:val="002B1CCC"/>
    <w:rsid w:val="002C033C"/>
    <w:rsid w:val="002C3563"/>
    <w:rsid w:val="002D3861"/>
    <w:rsid w:val="002E362A"/>
    <w:rsid w:val="002E37C4"/>
    <w:rsid w:val="002F043E"/>
    <w:rsid w:val="002F1012"/>
    <w:rsid w:val="00311523"/>
    <w:rsid w:val="00325CD4"/>
    <w:rsid w:val="00326296"/>
    <w:rsid w:val="003406E6"/>
    <w:rsid w:val="0034263D"/>
    <w:rsid w:val="00344D57"/>
    <w:rsid w:val="003509CE"/>
    <w:rsid w:val="00366686"/>
    <w:rsid w:val="00372353"/>
    <w:rsid w:val="00372AC1"/>
    <w:rsid w:val="00372E6E"/>
    <w:rsid w:val="00382170"/>
    <w:rsid w:val="00386EE2"/>
    <w:rsid w:val="00394448"/>
    <w:rsid w:val="003A11F3"/>
    <w:rsid w:val="003D2684"/>
    <w:rsid w:val="003D29C7"/>
    <w:rsid w:val="003D3806"/>
    <w:rsid w:val="003E6543"/>
    <w:rsid w:val="003F2830"/>
    <w:rsid w:val="003F5743"/>
    <w:rsid w:val="004043A1"/>
    <w:rsid w:val="00404DB9"/>
    <w:rsid w:val="00414876"/>
    <w:rsid w:val="00427DC1"/>
    <w:rsid w:val="0043570F"/>
    <w:rsid w:val="004404A7"/>
    <w:rsid w:val="0044617B"/>
    <w:rsid w:val="00447EC7"/>
    <w:rsid w:val="004531E9"/>
    <w:rsid w:val="004603C8"/>
    <w:rsid w:val="00461C45"/>
    <w:rsid w:val="00461D02"/>
    <w:rsid w:val="0047406D"/>
    <w:rsid w:val="004835A7"/>
    <w:rsid w:val="00484273"/>
    <w:rsid w:val="00491192"/>
    <w:rsid w:val="004A3027"/>
    <w:rsid w:val="004A6FFF"/>
    <w:rsid w:val="004D2ADA"/>
    <w:rsid w:val="004D3E28"/>
    <w:rsid w:val="004E16EA"/>
    <w:rsid w:val="00501A40"/>
    <w:rsid w:val="00503BD2"/>
    <w:rsid w:val="00505FA2"/>
    <w:rsid w:val="00506F48"/>
    <w:rsid w:val="0051447B"/>
    <w:rsid w:val="00514D2D"/>
    <w:rsid w:val="005246E7"/>
    <w:rsid w:val="00526385"/>
    <w:rsid w:val="00535F88"/>
    <w:rsid w:val="0054375A"/>
    <w:rsid w:val="0055120E"/>
    <w:rsid w:val="00552EBD"/>
    <w:rsid w:val="00554051"/>
    <w:rsid w:val="00554B31"/>
    <w:rsid w:val="00560883"/>
    <w:rsid w:val="005610CD"/>
    <w:rsid w:val="00567B73"/>
    <w:rsid w:val="005724E5"/>
    <w:rsid w:val="00594302"/>
    <w:rsid w:val="005972A1"/>
    <w:rsid w:val="005A3FD2"/>
    <w:rsid w:val="005A41EE"/>
    <w:rsid w:val="005B1D95"/>
    <w:rsid w:val="005B2041"/>
    <w:rsid w:val="005C312C"/>
    <w:rsid w:val="005C589A"/>
    <w:rsid w:val="005E1BE1"/>
    <w:rsid w:val="005E2EE0"/>
    <w:rsid w:val="005F7B72"/>
    <w:rsid w:val="006116B4"/>
    <w:rsid w:val="006170F1"/>
    <w:rsid w:val="00623283"/>
    <w:rsid w:val="00625FB5"/>
    <w:rsid w:val="006327A0"/>
    <w:rsid w:val="00636B61"/>
    <w:rsid w:val="00637828"/>
    <w:rsid w:val="00637B03"/>
    <w:rsid w:val="00637C76"/>
    <w:rsid w:val="00650B77"/>
    <w:rsid w:val="00652E82"/>
    <w:rsid w:val="00672715"/>
    <w:rsid w:val="006928E6"/>
    <w:rsid w:val="006A0607"/>
    <w:rsid w:val="006B5091"/>
    <w:rsid w:val="006C298C"/>
    <w:rsid w:val="006D36E6"/>
    <w:rsid w:val="006E7842"/>
    <w:rsid w:val="00704ACA"/>
    <w:rsid w:val="00710EA5"/>
    <w:rsid w:val="00733330"/>
    <w:rsid w:val="00735A93"/>
    <w:rsid w:val="007361A4"/>
    <w:rsid w:val="00736897"/>
    <w:rsid w:val="00742FB3"/>
    <w:rsid w:val="00757F55"/>
    <w:rsid w:val="00767414"/>
    <w:rsid w:val="00773733"/>
    <w:rsid w:val="0078096E"/>
    <w:rsid w:val="00784E00"/>
    <w:rsid w:val="00797251"/>
    <w:rsid w:val="00797DAD"/>
    <w:rsid w:val="007D13BD"/>
    <w:rsid w:val="007D3A19"/>
    <w:rsid w:val="007E37B9"/>
    <w:rsid w:val="007F43D9"/>
    <w:rsid w:val="007F5580"/>
    <w:rsid w:val="007F5AE8"/>
    <w:rsid w:val="007F63CD"/>
    <w:rsid w:val="00806508"/>
    <w:rsid w:val="00810279"/>
    <w:rsid w:val="0081167B"/>
    <w:rsid w:val="00830668"/>
    <w:rsid w:val="0083291B"/>
    <w:rsid w:val="00841974"/>
    <w:rsid w:val="00895CB2"/>
    <w:rsid w:val="008A2009"/>
    <w:rsid w:val="008A2A1C"/>
    <w:rsid w:val="008C0B79"/>
    <w:rsid w:val="008C428F"/>
    <w:rsid w:val="008D12F9"/>
    <w:rsid w:val="008E00C3"/>
    <w:rsid w:val="008E53B7"/>
    <w:rsid w:val="008F3F23"/>
    <w:rsid w:val="00902EA0"/>
    <w:rsid w:val="00903049"/>
    <w:rsid w:val="00920E35"/>
    <w:rsid w:val="009238A9"/>
    <w:rsid w:val="00934296"/>
    <w:rsid w:val="00936441"/>
    <w:rsid w:val="00937518"/>
    <w:rsid w:val="00945F89"/>
    <w:rsid w:val="00947854"/>
    <w:rsid w:val="0095037E"/>
    <w:rsid w:val="00963E07"/>
    <w:rsid w:val="009710F7"/>
    <w:rsid w:val="00980388"/>
    <w:rsid w:val="0098408D"/>
    <w:rsid w:val="00996302"/>
    <w:rsid w:val="00997484"/>
    <w:rsid w:val="009A12BA"/>
    <w:rsid w:val="009A415D"/>
    <w:rsid w:val="009B3340"/>
    <w:rsid w:val="009B4BE2"/>
    <w:rsid w:val="009D34BA"/>
    <w:rsid w:val="00A04E7B"/>
    <w:rsid w:val="00A053D7"/>
    <w:rsid w:val="00A10BA3"/>
    <w:rsid w:val="00A13F68"/>
    <w:rsid w:val="00A155AC"/>
    <w:rsid w:val="00A164C2"/>
    <w:rsid w:val="00A25AD6"/>
    <w:rsid w:val="00A33FEE"/>
    <w:rsid w:val="00A36EAD"/>
    <w:rsid w:val="00A41354"/>
    <w:rsid w:val="00A50FD5"/>
    <w:rsid w:val="00A618F6"/>
    <w:rsid w:val="00A659F9"/>
    <w:rsid w:val="00A67A19"/>
    <w:rsid w:val="00A73788"/>
    <w:rsid w:val="00A83446"/>
    <w:rsid w:val="00AB0427"/>
    <w:rsid w:val="00AB5E02"/>
    <w:rsid w:val="00AC54AC"/>
    <w:rsid w:val="00AD46D1"/>
    <w:rsid w:val="00AD6758"/>
    <w:rsid w:val="00AE1CC9"/>
    <w:rsid w:val="00AE69BA"/>
    <w:rsid w:val="00AF20CF"/>
    <w:rsid w:val="00B03094"/>
    <w:rsid w:val="00B24D6A"/>
    <w:rsid w:val="00B2751A"/>
    <w:rsid w:val="00B2783D"/>
    <w:rsid w:val="00B35C0B"/>
    <w:rsid w:val="00B464D3"/>
    <w:rsid w:val="00B50A4C"/>
    <w:rsid w:val="00B62329"/>
    <w:rsid w:val="00BA19EE"/>
    <w:rsid w:val="00BA42C3"/>
    <w:rsid w:val="00BB43F9"/>
    <w:rsid w:val="00BC34F3"/>
    <w:rsid w:val="00BD2A76"/>
    <w:rsid w:val="00BF430B"/>
    <w:rsid w:val="00BF7B60"/>
    <w:rsid w:val="00C07C19"/>
    <w:rsid w:val="00C1346D"/>
    <w:rsid w:val="00C340C7"/>
    <w:rsid w:val="00C37DA5"/>
    <w:rsid w:val="00C4009D"/>
    <w:rsid w:val="00C460A6"/>
    <w:rsid w:val="00C463B0"/>
    <w:rsid w:val="00C47E9D"/>
    <w:rsid w:val="00C56EB9"/>
    <w:rsid w:val="00C628F4"/>
    <w:rsid w:val="00C67FDF"/>
    <w:rsid w:val="00C70CA8"/>
    <w:rsid w:val="00C70F08"/>
    <w:rsid w:val="00C80641"/>
    <w:rsid w:val="00C8109F"/>
    <w:rsid w:val="00C843DF"/>
    <w:rsid w:val="00C85206"/>
    <w:rsid w:val="00C96134"/>
    <w:rsid w:val="00CA045B"/>
    <w:rsid w:val="00CA1DE4"/>
    <w:rsid w:val="00CC0F35"/>
    <w:rsid w:val="00CC2DC6"/>
    <w:rsid w:val="00CE3A36"/>
    <w:rsid w:val="00CE4C88"/>
    <w:rsid w:val="00CF2E50"/>
    <w:rsid w:val="00CF4F3A"/>
    <w:rsid w:val="00CF6801"/>
    <w:rsid w:val="00CF74D9"/>
    <w:rsid w:val="00D05596"/>
    <w:rsid w:val="00D07B58"/>
    <w:rsid w:val="00D13C50"/>
    <w:rsid w:val="00D269B2"/>
    <w:rsid w:val="00D301AB"/>
    <w:rsid w:val="00D3125D"/>
    <w:rsid w:val="00D532BF"/>
    <w:rsid w:val="00D60BBC"/>
    <w:rsid w:val="00D76917"/>
    <w:rsid w:val="00D77399"/>
    <w:rsid w:val="00D77F83"/>
    <w:rsid w:val="00D93221"/>
    <w:rsid w:val="00DA7407"/>
    <w:rsid w:val="00DB2592"/>
    <w:rsid w:val="00DB43BB"/>
    <w:rsid w:val="00DC5B61"/>
    <w:rsid w:val="00DC771E"/>
    <w:rsid w:val="00DD5FA6"/>
    <w:rsid w:val="00DF1D7C"/>
    <w:rsid w:val="00DF579A"/>
    <w:rsid w:val="00E074B1"/>
    <w:rsid w:val="00E10CAC"/>
    <w:rsid w:val="00E121FC"/>
    <w:rsid w:val="00E21391"/>
    <w:rsid w:val="00E23F2A"/>
    <w:rsid w:val="00E46537"/>
    <w:rsid w:val="00E47EB9"/>
    <w:rsid w:val="00E522E1"/>
    <w:rsid w:val="00E54BD4"/>
    <w:rsid w:val="00E65EE2"/>
    <w:rsid w:val="00E7431D"/>
    <w:rsid w:val="00E800A7"/>
    <w:rsid w:val="00E90818"/>
    <w:rsid w:val="00E9548E"/>
    <w:rsid w:val="00E9653F"/>
    <w:rsid w:val="00EA279C"/>
    <w:rsid w:val="00EA73B9"/>
    <w:rsid w:val="00EC163A"/>
    <w:rsid w:val="00EC2A0F"/>
    <w:rsid w:val="00EE70CC"/>
    <w:rsid w:val="00EF5083"/>
    <w:rsid w:val="00F02986"/>
    <w:rsid w:val="00F0557B"/>
    <w:rsid w:val="00F1184A"/>
    <w:rsid w:val="00F22B21"/>
    <w:rsid w:val="00F65C0E"/>
    <w:rsid w:val="00F72313"/>
    <w:rsid w:val="00F83761"/>
    <w:rsid w:val="00F84B60"/>
    <w:rsid w:val="00F86F06"/>
    <w:rsid w:val="00FA03EF"/>
    <w:rsid w:val="00FA0C8C"/>
    <w:rsid w:val="00FA32F3"/>
    <w:rsid w:val="00FA40E0"/>
    <w:rsid w:val="00FA5C38"/>
    <w:rsid w:val="00FA6720"/>
    <w:rsid w:val="00FB05BE"/>
    <w:rsid w:val="00FC44BB"/>
    <w:rsid w:val="00FD2A36"/>
    <w:rsid w:val="00FE268D"/>
    <w:rsid w:val="00FE35DD"/>
    <w:rsid w:val="00FE6496"/>
    <w:rsid w:val="00FE6E53"/>
    <w:rsid w:val="00FF16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03C3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rPr>
      <w:b/>
    </w:rPr>
  </w:style>
  <w:style w:type="character" w:customStyle="1" w:styleId="BoldUnderline">
    <w:name w:val="Bold Underline"/>
    <w:rPr>
      <w:b/>
      <w:u w:val="single"/>
    </w:rPr>
  </w:style>
  <w:style w:type="character" w:customStyle="1" w:styleId="Underline">
    <w:name w:val="Underline"/>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ListParagraph">
    <w:name w:val="List Paragraph"/>
    <w:basedOn w:val="Normal"/>
    <w:uiPriority w:val="34"/>
    <w:qFormat/>
    <w:rsid w:val="00A33FEE"/>
    <w:pPr>
      <w:ind w:left="720"/>
      <w:contextualSpacing/>
    </w:pPr>
    <w:rPr>
      <w:rFonts w:ascii="Times New Roman" w:hAnsi="Times New Roman"/>
      <w:szCs w:val="24"/>
    </w:rPr>
  </w:style>
  <w:style w:type="paragraph" w:styleId="Revision">
    <w:name w:val="Revision"/>
    <w:hidden/>
    <w:uiPriority w:val="99"/>
    <w:semiHidden/>
    <w:rsid w:val="00157C5B"/>
    <w:rPr>
      <w:rFonts w:ascii="Arial" w:hAnsi="Arial"/>
      <w:sz w:val="24"/>
    </w:rPr>
  </w:style>
  <w:style w:type="paragraph" w:styleId="DocumentMap">
    <w:name w:val="Document Map"/>
    <w:basedOn w:val="Normal"/>
    <w:link w:val="DocumentMapChar"/>
    <w:rsid w:val="00157C5B"/>
    <w:rPr>
      <w:rFonts w:ascii="Lucida Grande" w:hAnsi="Lucida Grande" w:cs="Lucida Grande"/>
      <w:szCs w:val="24"/>
    </w:rPr>
  </w:style>
  <w:style w:type="character" w:customStyle="1" w:styleId="DocumentMapChar">
    <w:name w:val="Document Map Char"/>
    <w:basedOn w:val="DefaultParagraphFont"/>
    <w:link w:val="DocumentMap"/>
    <w:rsid w:val="00157C5B"/>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rPr>
      <w:b/>
    </w:rPr>
  </w:style>
  <w:style w:type="character" w:customStyle="1" w:styleId="BoldUnderline">
    <w:name w:val="Bold Underline"/>
    <w:rPr>
      <w:b/>
      <w:u w:val="single"/>
    </w:rPr>
  </w:style>
  <w:style w:type="character" w:customStyle="1" w:styleId="Underline">
    <w:name w:val="Underline"/>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ListParagraph">
    <w:name w:val="List Paragraph"/>
    <w:basedOn w:val="Normal"/>
    <w:uiPriority w:val="34"/>
    <w:qFormat/>
    <w:rsid w:val="00A33FEE"/>
    <w:pPr>
      <w:ind w:left="720"/>
      <w:contextualSpacing/>
    </w:pPr>
    <w:rPr>
      <w:rFonts w:ascii="Times New Roman" w:hAnsi="Times New Roman"/>
      <w:szCs w:val="24"/>
    </w:rPr>
  </w:style>
  <w:style w:type="paragraph" w:styleId="Revision">
    <w:name w:val="Revision"/>
    <w:hidden/>
    <w:uiPriority w:val="99"/>
    <w:semiHidden/>
    <w:rsid w:val="00157C5B"/>
    <w:rPr>
      <w:rFonts w:ascii="Arial" w:hAnsi="Arial"/>
      <w:sz w:val="24"/>
    </w:rPr>
  </w:style>
  <w:style w:type="paragraph" w:styleId="DocumentMap">
    <w:name w:val="Document Map"/>
    <w:basedOn w:val="Normal"/>
    <w:link w:val="DocumentMapChar"/>
    <w:rsid w:val="00157C5B"/>
    <w:rPr>
      <w:rFonts w:ascii="Lucida Grande" w:hAnsi="Lucida Grande" w:cs="Lucida Grande"/>
      <w:szCs w:val="24"/>
    </w:rPr>
  </w:style>
  <w:style w:type="character" w:customStyle="1" w:styleId="DocumentMapChar">
    <w:name w:val="Document Map Char"/>
    <w:basedOn w:val="DefaultParagraphFont"/>
    <w:link w:val="DocumentMap"/>
    <w:rsid w:val="00157C5B"/>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5.emf"/><Relationship Id="rId21" Type="http://schemas.openxmlformats.org/officeDocument/2006/relationships/image" Target="media/image6.emf"/><Relationship Id="rId22" Type="http://schemas.openxmlformats.org/officeDocument/2006/relationships/image" Target="media/image7.emf"/><Relationship Id="rId23" Type="http://schemas.openxmlformats.org/officeDocument/2006/relationships/image" Target="media/image8.emf"/><Relationship Id="rId24" Type="http://schemas.openxmlformats.org/officeDocument/2006/relationships/image" Target="media/image9.emf"/><Relationship Id="rId25" Type="http://schemas.openxmlformats.org/officeDocument/2006/relationships/image" Target="media/image10.emf"/><Relationship Id="rId26" Type="http://schemas.openxmlformats.org/officeDocument/2006/relationships/image" Target="media/image11.png"/><Relationship Id="rId27" Type="http://schemas.openxmlformats.org/officeDocument/2006/relationships/image" Target="media/image12.emf"/><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header" Target="header4.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1.png"/><Relationship Id="rId17" Type="http://schemas.openxmlformats.org/officeDocument/2006/relationships/image" Target="media/image2.emf"/><Relationship Id="rId18" Type="http://schemas.openxmlformats.org/officeDocument/2006/relationships/image" Target="media/image3.jpeg"/><Relationship Id="rId19" Type="http://schemas.openxmlformats.org/officeDocument/2006/relationships/image" Target="media/image4.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B7A2A-07D0-2646-9C7D-8F9A9543D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\FSDCDS\SHARONA\FIDELITY.DOT</Template>
  <TotalTime>22</TotalTime>
  <Pages>41</Pages>
  <Words>5588</Words>
  <Characters>31852</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37366</CharactersWithSpaces>
  <SharedDoc>false</SharedDoc>
  <HLinks>
    <vt:vector size="180" baseType="variant">
      <vt:variant>
        <vt:i4>2031678</vt:i4>
      </vt:variant>
      <vt:variant>
        <vt:i4>176</vt:i4>
      </vt:variant>
      <vt:variant>
        <vt:i4>0</vt:i4>
      </vt:variant>
      <vt:variant>
        <vt:i4>5</vt:i4>
      </vt:variant>
      <vt:variant>
        <vt:lpwstr/>
      </vt:variant>
      <vt:variant>
        <vt:lpwstr>_Toc369711587</vt:lpwstr>
      </vt:variant>
      <vt:variant>
        <vt:i4>2031678</vt:i4>
      </vt:variant>
      <vt:variant>
        <vt:i4>170</vt:i4>
      </vt:variant>
      <vt:variant>
        <vt:i4>0</vt:i4>
      </vt:variant>
      <vt:variant>
        <vt:i4>5</vt:i4>
      </vt:variant>
      <vt:variant>
        <vt:lpwstr/>
      </vt:variant>
      <vt:variant>
        <vt:lpwstr>_Toc369711586</vt:lpwstr>
      </vt:variant>
      <vt:variant>
        <vt:i4>2031678</vt:i4>
      </vt:variant>
      <vt:variant>
        <vt:i4>164</vt:i4>
      </vt:variant>
      <vt:variant>
        <vt:i4>0</vt:i4>
      </vt:variant>
      <vt:variant>
        <vt:i4>5</vt:i4>
      </vt:variant>
      <vt:variant>
        <vt:lpwstr/>
      </vt:variant>
      <vt:variant>
        <vt:lpwstr>_Toc369711585</vt:lpwstr>
      </vt:variant>
      <vt:variant>
        <vt:i4>2031678</vt:i4>
      </vt:variant>
      <vt:variant>
        <vt:i4>158</vt:i4>
      </vt:variant>
      <vt:variant>
        <vt:i4>0</vt:i4>
      </vt:variant>
      <vt:variant>
        <vt:i4>5</vt:i4>
      </vt:variant>
      <vt:variant>
        <vt:lpwstr/>
      </vt:variant>
      <vt:variant>
        <vt:lpwstr>_Toc369711584</vt:lpwstr>
      </vt:variant>
      <vt:variant>
        <vt:i4>2031678</vt:i4>
      </vt:variant>
      <vt:variant>
        <vt:i4>152</vt:i4>
      </vt:variant>
      <vt:variant>
        <vt:i4>0</vt:i4>
      </vt:variant>
      <vt:variant>
        <vt:i4>5</vt:i4>
      </vt:variant>
      <vt:variant>
        <vt:lpwstr/>
      </vt:variant>
      <vt:variant>
        <vt:lpwstr>_Toc369711583</vt:lpwstr>
      </vt:variant>
      <vt:variant>
        <vt:i4>2031678</vt:i4>
      </vt:variant>
      <vt:variant>
        <vt:i4>146</vt:i4>
      </vt:variant>
      <vt:variant>
        <vt:i4>0</vt:i4>
      </vt:variant>
      <vt:variant>
        <vt:i4>5</vt:i4>
      </vt:variant>
      <vt:variant>
        <vt:lpwstr/>
      </vt:variant>
      <vt:variant>
        <vt:lpwstr>_Toc369711582</vt:lpwstr>
      </vt:variant>
      <vt:variant>
        <vt:i4>2031678</vt:i4>
      </vt:variant>
      <vt:variant>
        <vt:i4>140</vt:i4>
      </vt:variant>
      <vt:variant>
        <vt:i4>0</vt:i4>
      </vt:variant>
      <vt:variant>
        <vt:i4>5</vt:i4>
      </vt:variant>
      <vt:variant>
        <vt:lpwstr/>
      </vt:variant>
      <vt:variant>
        <vt:lpwstr>_Toc369711581</vt:lpwstr>
      </vt:variant>
      <vt:variant>
        <vt:i4>2031678</vt:i4>
      </vt:variant>
      <vt:variant>
        <vt:i4>134</vt:i4>
      </vt:variant>
      <vt:variant>
        <vt:i4>0</vt:i4>
      </vt:variant>
      <vt:variant>
        <vt:i4>5</vt:i4>
      </vt:variant>
      <vt:variant>
        <vt:lpwstr/>
      </vt:variant>
      <vt:variant>
        <vt:lpwstr>_Toc369711580</vt:lpwstr>
      </vt:variant>
      <vt:variant>
        <vt:i4>1048638</vt:i4>
      </vt:variant>
      <vt:variant>
        <vt:i4>128</vt:i4>
      </vt:variant>
      <vt:variant>
        <vt:i4>0</vt:i4>
      </vt:variant>
      <vt:variant>
        <vt:i4>5</vt:i4>
      </vt:variant>
      <vt:variant>
        <vt:lpwstr/>
      </vt:variant>
      <vt:variant>
        <vt:lpwstr>_Toc369711579</vt:lpwstr>
      </vt:variant>
      <vt:variant>
        <vt:i4>1048638</vt:i4>
      </vt:variant>
      <vt:variant>
        <vt:i4>122</vt:i4>
      </vt:variant>
      <vt:variant>
        <vt:i4>0</vt:i4>
      </vt:variant>
      <vt:variant>
        <vt:i4>5</vt:i4>
      </vt:variant>
      <vt:variant>
        <vt:lpwstr/>
      </vt:variant>
      <vt:variant>
        <vt:lpwstr>_Toc369711578</vt:lpwstr>
      </vt:variant>
      <vt:variant>
        <vt:i4>1048638</vt:i4>
      </vt:variant>
      <vt:variant>
        <vt:i4>116</vt:i4>
      </vt:variant>
      <vt:variant>
        <vt:i4>0</vt:i4>
      </vt:variant>
      <vt:variant>
        <vt:i4>5</vt:i4>
      </vt:variant>
      <vt:variant>
        <vt:lpwstr/>
      </vt:variant>
      <vt:variant>
        <vt:lpwstr>_Toc369711577</vt:lpwstr>
      </vt:variant>
      <vt:variant>
        <vt:i4>1048638</vt:i4>
      </vt:variant>
      <vt:variant>
        <vt:i4>110</vt:i4>
      </vt:variant>
      <vt:variant>
        <vt:i4>0</vt:i4>
      </vt:variant>
      <vt:variant>
        <vt:i4>5</vt:i4>
      </vt:variant>
      <vt:variant>
        <vt:lpwstr/>
      </vt:variant>
      <vt:variant>
        <vt:lpwstr>_Toc369711576</vt:lpwstr>
      </vt:variant>
      <vt:variant>
        <vt:i4>1048638</vt:i4>
      </vt:variant>
      <vt:variant>
        <vt:i4>104</vt:i4>
      </vt:variant>
      <vt:variant>
        <vt:i4>0</vt:i4>
      </vt:variant>
      <vt:variant>
        <vt:i4>5</vt:i4>
      </vt:variant>
      <vt:variant>
        <vt:lpwstr/>
      </vt:variant>
      <vt:variant>
        <vt:lpwstr>_Toc369711575</vt:lpwstr>
      </vt:variant>
      <vt:variant>
        <vt:i4>1048638</vt:i4>
      </vt:variant>
      <vt:variant>
        <vt:i4>98</vt:i4>
      </vt:variant>
      <vt:variant>
        <vt:i4>0</vt:i4>
      </vt:variant>
      <vt:variant>
        <vt:i4>5</vt:i4>
      </vt:variant>
      <vt:variant>
        <vt:lpwstr/>
      </vt:variant>
      <vt:variant>
        <vt:lpwstr>_Toc369711574</vt:lpwstr>
      </vt:variant>
      <vt:variant>
        <vt:i4>1048638</vt:i4>
      </vt:variant>
      <vt:variant>
        <vt:i4>92</vt:i4>
      </vt:variant>
      <vt:variant>
        <vt:i4>0</vt:i4>
      </vt:variant>
      <vt:variant>
        <vt:i4>5</vt:i4>
      </vt:variant>
      <vt:variant>
        <vt:lpwstr/>
      </vt:variant>
      <vt:variant>
        <vt:lpwstr>_Toc369711573</vt:lpwstr>
      </vt:variant>
      <vt:variant>
        <vt:i4>1048638</vt:i4>
      </vt:variant>
      <vt:variant>
        <vt:i4>86</vt:i4>
      </vt:variant>
      <vt:variant>
        <vt:i4>0</vt:i4>
      </vt:variant>
      <vt:variant>
        <vt:i4>5</vt:i4>
      </vt:variant>
      <vt:variant>
        <vt:lpwstr/>
      </vt:variant>
      <vt:variant>
        <vt:lpwstr>_Toc369711572</vt:lpwstr>
      </vt:variant>
      <vt:variant>
        <vt:i4>1048638</vt:i4>
      </vt:variant>
      <vt:variant>
        <vt:i4>80</vt:i4>
      </vt:variant>
      <vt:variant>
        <vt:i4>0</vt:i4>
      </vt:variant>
      <vt:variant>
        <vt:i4>5</vt:i4>
      </vt:variant>
      <vt:variant>
        <vt:lpwstr/>
      </vt:variant>
      <vt:variant>
        <vt:lpwstr>_Toc369711571</vt:lpwstr>
      </vt:variant>
      <vt:variant>
        <vt:i4>1048638</vt:i4>
      </vt:variant>
      <vt:variant>
        <vt:i4>74</vt:i4>
      </vt:variant>
      <vt:variant>
        <vt:i4>0</vt:i4>
      </vt:variant>
      <vt:variant>
        <vt:i4>5</vt:i4>
      </vt:variant>
      <vt:variant>
        <vt:lpwstr/>
      </vt:variant>
      <vt:variant>
        <vt:lpwstr>_Toc369711570</vt:lpwstr>
      </vt:variant>
      <vt:variant>
        <vt:i4>1114174</vt:i4>
      </vt:variant>
      <vt:variant>
        <vt:i4>68</vt:i4>
      </vt:variant>
      <vt:variant>
        <vt:i4>0</vt:i4>
      </vt:variant>
      <vt:variant>
        <vt:i4>5</vt:i4>
      </vt:variant>
      <vt:variant>
        <vt:lpwstr/>
      </vt:variant>
      <vt:variant>
        <vt:lpwstr>_Toc369711569</vt:lpwstr>
      </vt:variant>
      <vt:variant>
        <vt:i4>1114174</vt:i4>
      </vt:variant>
      <vt:variant>
        <vt:i4>62</vt:i4>
      </vt:variant>
      <vt:variant>
        <vt:i4>0</vt:i4>
      </vt:variant>
      <vt:variant>
        <vt:i4>5</vt:i4>
      </vt:variant>
      <vt:variant>
        <vt:lpwstr/>
      </vt:variant>
      <vt:variant>
        <vt:lpwstr>_Toc369711568</vt:lpwstr>
      </vt:variant>
      <vt:variant>
        <vt:i4>1114174</vt:i4>
      </vt:variant>
      <vt:variant>
        <vt:i4>56</vt:i4>
      </vt:variant>
      <vt:variant>
        <vt:i4>0</vt:i4>
      </vt:variant>
      <vt:variant>
        <vt:i4>5</vt:i4>
      </vt:variant>
      <vt:variant>
        <vt:lpwstr/>
      </vt:variant>
      <vt:variant>
        <vt:lpwstr>_Toc369711567</vt:lpwstr>
      </vt:variant>
      <vt:variant>
        <vt:i4>1114174</vt:i4>
      </vt:variant>
      <vt:variant>
        <vt:i4>50</vt:i4>
      </vt:variant>
      <vt:variant>
        <vt:i4>0</vt:i4>
      </vt:variant>
      <vt:variant>
        <vt:i4>5</vt:i4>
      </vt:variant>
      <vt:variant>
        <vt:lpwstr/>
      </vt:variant>
      <vt:variant>
        <vt:lpwstr>_Toc369711566</vt:lpwstr>
      </vt:variant>
      <vt:variant>
        <vt:i4>1114174</vt:i4>
      </vt:variant>
      <vt:variant>
        <vt:i4>44</vt:i4>
      </vt:variant>
      <vt:variant>
        <vt:i4>0</vt:i4>
      </vt:variant>
      <vt:variant>
        <vt:i4>5</vt:i4>
      </vt:variant>
      <vt:variant>
        <vt:lpwstr/>
      </vt:variant>
      <vt:variant>
        <vt:lpwstr>_Toc369711565</vt:lpwstr>
      </vt:variant>
      <vt:variant>
        <vt:i4>1114174</vt:i4>
      </vt:variant>
      <vt:variant>
        <vt:i4>38</vt:i4>
      </vt:variant>
      <vt:variant>
        <vt:i4>0</vt:i4>
      </vt:variant>
      <vt:variant>
        <vt:i4>5</vt:i4>
      </vt:variant>
      <vt:variant>
        <vt:lpwstr/>
      </vt:variant>
      <vt:variant>
        <vt:lpwstr>_Toc369711564</vt:lpwstr>
      </vt:variant>
      <vt:variant>
        <vt:i4>1114174</vt:i4>
      </vt:variant>
      <vt:variant>
        <vt:i4>32</vt:i4>
      </vt:variant>
      <vt:variant>
        <vt:i4>0</vt:i4>
      </vt:variant>
      <vt:variant>
        <vt:i4>5</vt:i4>
      </vt:variant>
      <vt:variant>
        <vt:lpwstr/>
      </vt:variant>
      <vt:variant>
        <vt:lpwstr>_Toc369711563</vt:lpwstr>
      </vt:variant>
      <vt:variant>
        <vt:i4>1114174</vt:i4>
      </vt:variant>
      <vt:variant>
        <vt:i4>26</vt:i4>
      </vt:variant>
      <vt:variant>
        <vt:i4>0</vt:i4>
      </vt:variant>
      <vt:variant>
        <vt:i4>5</vt:i4>
      </vt:variant>
      <vt:variant>
        <vt:lpwstr/>
      </vt:variant>
      <vt:variant>
        <vt:lpwstr>_Toc369711562</vt:lpwstr>
      </vt:variant>
      <vt:variant>
        <vt:i4>1114174</vt:i4>
      </vt:variant>
      <vt:variant>
        <vt:i4>20</vt:i4>
      </vt:variant>
      <vt:variant>
        <vt:i4>0</vt:i4>
      </vt:variant>
      <vt:variant>
        <vt:i4>5</vt:i4>
      </vt:variant>
      <vt:variant>
        <vt:lpwstr/>
      </vt:variant>
      <vt:variant>
        <vt:lpwstr>_Toc369711561</vt:lpwstr>
      </vt:variant>
      <vt:variant>
        <vt:i4>1114174</vt:i4>
      </vt:variant>
      <vt:variant>
        <vt:i4>14</vt:i4>
      </vt:variant>
      <vt:variant>
        <vt:i4>0</vt:i4>
      </vt:variant>
      <vt:variant>
        <vt:i4>5</vt:i4>
      </vt:variant>
      <vt:variant>
        <vt:lpwstr/>
      </vt:variant>
      <vt:variant>
        <vt:lpwstr>_Toc369711560</vt:lpwstr>
      </vt:variant>
      <vt:variant>
        <vt:i4>1179710</vt:i4>
      </vt:variant>
      <vt:variant>
        <vt:i4>8</vt:i4>
      </vt:variant>
      <vt:variant>
        <vt:i4>0</vt:i4>
      </vt:variant>
      <vt:variant>
        <vt:i4>5</vt:i4>
      </vt:variant>
      <vt:variant>
        <vt:lpwstr/>
      </vt:variant>
      <vt:variant>
        <vt:lpwstr>_Toc369711559</vt:lpwstr>
      </vt:variant>
      <vt:variant>
        <vt:i4>1179710</vt:i4>
      </vt:variant>
      <vt:variant>
        <vt:i4>2</vt:i4>
      </vt:variant>
      <vt:variant>
        <vt:i4>0</vt:i4>
      </vt:variant>
      <vt:variant>
        <vt:i4>5</vt:i4>
      </vt:variant>
      <vt:variant>
        <vt:lpwstr/>
      </vt:variant>
      <vt:variant>
        <vt:lpwstr>_Toc369711558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Santosh Shrestha</cp:lastModifiedBy>
  <cp:revision>26</cp:revision>
  <cp:lastPrinted>2013-12-05T03:54:00Z</cp:lastPrinted>
  <dcterms:created xsi:type="dcterms:W3CDTF">2013-11-30T21:24:00Z</dcterms:created>
  <dcterms:modified xsi:type="dcterms:W3CDTF">2013-12-05T04:08:00Z</dcterms:modified>
</cp:coreProperties>
</file>